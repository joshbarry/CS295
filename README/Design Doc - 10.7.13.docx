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F2F8A0" w14:textId="09400403" w:rsidR="00652D51" w:rsidRDefault="00652D51" w:rsidP="00652D51">
      <w:pPr>
        <w:pStyle w:val="normal0"/>
        <w:spacing w:after="200"/>
      </w:pPr>
      <w:r>
        <w:rPr>
          <w:b/>
          <w:u w:val="single"/>
        </w:rPr>
        <w:t>Interface</w:t>
      </w:r>
    </w:p>
    <w:p w14:paraId="7D39019D" w14:textId="77777777" w:rsidR="00652D51" w:rsidRDefault="00652D51" w:rsidP="00652D51">
      <w:pPr>
        <w:pStyle w:val="normal0"/>
        <w:numPr>
          <w:ilvl w:val="0"/>
          <w:numId w:val="1"/>
        </w:numPr>
        <w:spacing w:after="200"/>
        <w:ind w:hanging="359"/>
        <w:contextualSpacing/>
      </w:pPr>
      <w:r>
        <w:t>Number of symptoms to be checked is likely 3</w:t>
      </w:r>
    </w:p>
    <w:p w14:paraId="0EFFEF08" w14:textId="77777777" w:rsidR="00652D51" w:rsidRDefault="00652D51" w:rsidP="00652D51">
      <w:pPr>
        <w:pStyle w:val="normal0"/>
        <w:numPr>
          <w:ilvl w:val="1"/>
          <w:numId w:val="1"/>
        </w:numPr>
        <w:spacing w:after="200"/>
        <w:ind w:hanging="359"/>
        <w:contextualSpacing/>
      </w:pPr>
      <w:r>
        <w:t xml:space="preserve">Should create an interface with 1 symptom, 3 symptom, and 5 symptoms for focus groups and usability testing </w:t>
      </w:r>
    </w:p>
    <w:p w14:paraId="0B81B74A" w14:textId="77777777" w:rsidR="00652D51" w:rsidRDefault="00652D51" w:rsidP="00652D51">
      <w:pPr>
        <w:pStyle w:val="normal0"/>
        <w:numPr>
          <w:ilvl w:val="0"/>
          <w:numId w:val="1"/>
        </w:numPr>
        <w:spacing w:after="200"/>
        <w:ind w:hanging="359"/>
        <w:contextualSpacing/>
      </w:pPr>
      <w:r>
        <w:t>Bottom has series of icons for graph, rating, help, settings</w:t>
      </w:r>
    </w:p>
    <w:p w14:paraId="0A6139E6" w14:textId="77777777" w:rsidR="00652D51" w:rsidRDefault="00652D51" w:rsidP="00652D51">
      <w:pPr>
        <w:pStyle w:val="normal0"/>
        <w:numPr>
          <w:ilvl w:val="0"/>
          <w:numId w:val="1"/>
        </w:numPr>
        <w:spacing w:after="200"/>
        <w:ind w:hanging="359"/>
        <w:contextualSpacing/>
      </w:pPr>
      <w:r>
        <w:t xml:space="preserve">Include Fletcher Allen Health Care at the top of the app </w:t>
      </w:r>
    </w:p>
    <w:p w14:paraId="43AC8EE6" w14:textId="77777777" w:rsidR="00652D51" w:rsidRDefault="00652D51">
      <w:pPr>
        <w:pStyle w:val="normal0"/>
        <w:spacing w:after="200"/>
        <w:rPr>
          <w:b/>
          <w:u w:val="single"/>
        </w:rPr>
      </w:pPr>
    </w:p>
    <w:p w14:paraId="32F11878" w14:textId="77777777" w:rsidR="004F1720" w:rsidRDefault="004F1720" w:rsidP="004F1720">
      <w:pPr>
        <w:pStyle w:val="normal0"/>
        <w:spacing w:after="200"/>
        <w:rPr>
          <w:ins w:id="0" w:author="Matt Price" w:date="2013-10-09T11:48:00Z"/>
          <w:b/>
          <w:u w:val="single"/>
        </w:rPr>
      </w:pPr>
      <w:ins w:id="1" w:author="Matt Price" w:date="2013-10-09T11:48:00Z">
        <w:r>
          <w:rPr>
            <w:b/>
            <w:u w:val="single"/>
          </w:rPr>
          <w:t>Design Principles</w:t>
        </w:r>
      </w:ins>
    </w:p>
    <w:p w14:paraId="664474DB" w14:textId="52A10E65" w:rsidR="004F1720" w:rsidRDefault="004F1720" w:rsidP="004F1720">
      <w:pPr>
        <w:pStyle w:val="normal0"/>
        <w:numPr>
          <w:ilvl w:val="0"/>
          <w:numId w:val="2"/>
        </w:numPr>
        <w:spacing w:after="200"/>
        <w:rPr>
          <w:ins w:id="2" w:author="Matt Price" w:date="2013-10-09T11:48:00Z"/>
        </w:rPr>
      </w:pPr>
      <w:ins w:id="3" w:author="Matt Price" w:date="2013-10-09T11:48:00Z">
        <w:r>
          <w:t xml:space="preserve">Each feature of the app should be </w:t>
        </w:r>
        <w:r>
          <w:rPr>
            <w:b/>
            <w:i/>
            <w:u w:val="single"/>
          </w:rPr>
          <w:t>BULLET PROOF</w:t>
        </w:r>
        <w:r>
          <w:t xml:space="preserve"> in its implementation. Use should be intuitive and without error.</w:t>
        </w:r>
      </w:ins>
      <w:ins w:id="4" w:author="Matt Price" w:date="2013-10-09T16:10:00Z">
        <w:r w:rsidR="00FF41D6">
          <w:t xml:space="preserve"> It is better to spend additional time perfecting a single feature than developing a second feature. </w:t>
        </w:r>
      </w:ins>
    </w:p>
    <w:p w14:paraId="6B43D76A" w14:textId="77777777" w:rsidR="004F1720" w:rsidRDefault="004F1720" w:rsidP="004F1720">
      <w:pPr>
        <w:pStyle w:val="normal0"/>
        <w:numPr>
          <w:ilvl w:val="0"/>
          <w:numId w:val="2"/>
        </w:numPr>
        <w:spacing w:after="200"/>
        <w:rPr>
          <w:ins w:id="5" w:author="Matt Price" w:date="2013-10-09T11:48:00Z"/>
        </w:rPr>
      </w:pPr>
      <w:ins w:id="6" w:author="Matt Price" w:date="2013-10-09T11:48:00Z">
        <w:r>
          <w:t xml:space="preserve">The app is intended for </w:t>
        </w:r>
        <w:r w:rsidRPr="0023441E">
          <w:t>repeated use</w:t>
        </w:r>
        <w:r>
          <w:t xml:space="preserve"> such that </w:t>
        </w:r>
        <w:r w:rsidRPr="0023441E">
          <w:rPr>
            <w:b/>
            <w:i/>
            <w:u w:val="single"/>
          </w:rPr>
          <w:t>speed takes priority</w:t>
        </w:r>
        <w:r>
          <w:t xml:space="preserve">. Features that slow down the speed with which screens pop up or symptoms are recorded should be considered for removal. </w:t>
        </w:r>
      </w:ins>
    </w:p>
    <w:p w14:paraId="24ABDFE4" w14:textId="77777777" w:rsidR="004F1720" w:rsidRPr="0023441E" w:rsidRDefault="004F1720" w:rsidP="004F1720">
      <w:pPr>
        <w:pStyle w:val="normal0"/>
        <w:numPr>
          <w:ilvl w:val="0"/>
          <w:numId w:val="2"/>
        </w:numPr>
        <w:spacing w:after="200"/>
        <w:rPr>
          <w:ins w:id="7" w:author="Matt Price" w:date="2013-10-09T11:48:00Z"/>
        </w:rPr>
      </w:pPr>
      <w:ins w:id="8" w:author="Matt Price" w:date="2013-10-09T11:48:00Z">
        <w:r>
          <w:t xml:space="preserve">The app is meant to be used repeatedly such that </w:t>
        </w:r>
        <w:r w:rsidRPr="00C65A37">
          <w:rPr>
            <w:b/>
            <w:i/>
            <w:u w:val="single"/>
          </w:rPr>
          <w:t>each recording session should take no more than 2 minutes to complete</w:t>
        </w:r>
        <w:r>
          <w:t xml:space="preserve">. 2 minutes should be the upper limit. </w:t>
        </w:r>
      </w:ins>
    </w:p>
    <w:p w14:paraId="58D4022A" w14:textId="028E7D6C" w:rsidR="00711867" w:rsidRDefault="00431213">
      <w:pPr>
        <w:pStyle w:val="normal0"/>
        <w:spacing w:after="200"/>
      </w:pPr>
      <w:r>
        <w:rPr>
          <w:b/>
          <w:u w:val="single"/>
        </w:rPr>
        <w:t>Features</w:t>
      </w:r>
    </w:p>
    <w:p w14:paraId="5863F50D" w14:textId="6FF7A4D6" w:rsidR="00711867" w:rsidRDefault="00431213">
      <w:pPr>
        <w:pStyle w:val="normal0"/>
        <w:numPr>
          <w:ilvl w:val="0"/>
          <w:numId w:val="1"/>
        </w:numPr>
        <w:spacing w:after="200"/>
        <w:ind w:hanging="359"/>
        <w:contextualSpacing/>
      </w:pPr>
      <w:r>
        <w:t>Sym</w:t>
      </w:r>
      <w:r w:rsidR="00084F7F">
        <w:t xml:space="preserve">ptom </w:t>
      </w:r>
      <w:r w:rsidR="00652D51">
        <w:t>Ratings</w:t>
      </w:r>
      <w:r w:rsidR="00084F7F">
        <w:t>:</w:t>
      </w:r>
    </w:p>
    <w:p w14:paraId="0DBCCDDD" w14:textId="1C94A1DE" w:rsidR="00711867" w:rsidRDefault="00084F7F">
      <w:pPr>
        <w:pStyle w:val="normal0"/>
        <w:spacing w:after="200"/>
        <w:ind w:left="720"/>
      </w:pPr>
      <w:r>
        <w:rPr>
          <w:u w:val="single"/>
        </w:rPr>
        <w:t>Overview:</w:t>
      </w:r>
      <w:r w:rsidR="004819AB">
        <w:t xml:space="preserve"> </w:t>
      </w:r>
      <w:commentRangeStart w:id="9"/>
      <w:r w:rsidR="00431213">
        <w:t xml:space="preserve">User is presented with a static page that </w:t>
      </w:r>
      <w:del w:id="10" w:author="Matt Price" w:date="2013-10-09T11:22:00Z">
        <w:r w:rsidR="00431213" w:rsidDel="00D60318">
          <w:delText>reads at the top “How are you doing in each of these areas?”</w:delText>
        </w:r>
      </w:del>
      <w:ins w:id="11" w:author="Matt Price" w:date="2013-10-09T11:22:00Z">
        <w:r w:rsidR="00D60318">
          <w:t>asks a</w:t>
        </w:r>
      </w:ins>
      <w:ins w:id="12" w:author="Matt Price" w:date="2013-10-09T11:27:00Z">
        <w:r w:rsidR="00BD36C6">
          <w:t xml:space="preserve"> single</w:t>
        </w:r>
      </w:ins>
      <w:ins w:id="13" w:author="Matt Price" w:date="2013-10-09T11:22:00Z">
        <w:r w:rsidR="00D60318">
          <w:t xml:space="preserve"> question.</w:t>
        </w:r>
      </w:ins>
      <w:r w:rsidR="00431213">
        <w:t xml:space="preserve"> </w:t>
      </w:r>
      <w:ins w:id="14" w:author="Matt Price" w:date="2013-10-09T11:26:00Z">
        <w:r w:rsidR="00BD36C6">
          <w:t xml:space="preserve">A single response style is presented underneath – responses can be 1 of 3 formats: Slider, Radio Button, Check Box. </w:t>
        </w:r>
      </w:ins>
      <w:ins w:id="15" w:author="Matt Price" w:date="2013-10-09T15:50:00Z">
        <w:r w:rsidR="00621ACF">
          <w:t>Between 1-3</w:t>
        </w:r>
      </w:ins>
      <w:ins w:id="16" w:author="Matt Price" w:date="2013-10-09T11:26:00Z">
        <w:r w:rsidR="00BD36C6">
          <w:t xml:space="preserve"> question</w:t>
        </w:r>
      </w:ins>
      <w:ins w:id="17" w:author="Matt Price" w:date="2013-10-09T15:50:00Z">
        <w:r w:rsidR="00621ACF">
          <w:t>s</w:t>
        </w:r>
      </w:ins>
      <w:ins w:id="18" w:author="Matt Price" w:date="2013-10-09T11:26:00Z">
        <w:r w:rsidR="00BD36C6">
          <w:t xml:space="preserve"> </w:t>
        </w:r>
      </w:ins>
      <w:ins w:id="19" w:author="Matt Price" w:date="2013-10-09T15:50:00Z">
        <w:r w:rsidR="00621ACF">
          <w:t>are</w:t>
        </w:r>
      </w:ins>
      <w:ins w:id="20" w:author="Matt Price" w:date="2013-10-09T11:26:00Z">
        <w:r w:rsidR="00BD36C6">
          <w:t xml:space="preserve"> </w:t>
        </w:r>
      </w:ins>
      <w:ins w:id="21" w:author="Matt Price" w:date="2013-10-09T11:27:00Z">
        <w:r w:rsidR="00BD36C6">
          <w:t>presented</w:t>
        </w:r>
      </w:ins>
      <w:ins w:id="22" w:author="Matt Price" w:date="2013-10-09T11:26:00Z">
        <w:r w:rsidR="00BD36C6">
          <w:t xml:space="preserve"> </w:t>
        </w:r>
      </w:ins>
      <w:ins w:id="23" w:author="Matt Price" w:date="2013-10-09T11:27:00Z">
        <w:r w:rsidR="00BD36C6">
          <w:t>at a time</w:t>
        </w:r>
      </w:ins>
      <w:del w:id="24" w:author="Matt Price" w:date="2013-10-09T11:27:00Z">
        <w:r w:rsidR="00431213" w:rsidDel="00BD36C6">
          <w:delText xml:space="preserve">A </w:delText>
        </w:r>
      </w:del>
      <w:del w:id="25" w:author="Matt Price" w:date="2013-10-09T11:24:00Z">
        <w:r w:rsidR="00431213" w:rsidDel="007D1683">
          <w:delText>series of sliders (1-5) are</w:delText>
        </w:r>
      </w:del>
      <w:del w:id="26" w:author="Matt Price" w:date="2013-10-09T11:27:00Z">
        <w:r w:rsidR="00431213" w:rsidDel="00BD36C6">
          <w:delText xml:space="preserve"> presented underneath</w:delText>
        </w:r>
      </w:del>
      <w:ins w:id="27" w:author="Matt Price" w:date="2013-10-09T11:25:00Z">
        <w:r w:rsidR="007D1683">
          <w:t>.</w:t>
        </w:r>
        <w:commentRangeEnd w:id="9"/>
        <w:r w:rsidR="009D6969">
          <w:rPr>
            <w:rStyle w:val="CommentReference"/>
            <w:rFonts w:asciiTheme="minorHAnsi" w:eastAsiaTheme="minorEastAsia" w:hAnsiTheme="minorHAnsi" w:cstheme="minorBidi"/>
            <w:color w:val="auto"/>
          </w:rPr>
          <w:commentReference w:id="9"/>
        </w:r>
        <w:r w:rsidR="007D1683">
          <w:t xml:space="preserve"> </w:t>
        </w:r>
      </w:ins>
      <w:del w:id="29" w:author="Matt Price" w:date="2013-10-09T11:25:00Z">
        <w:r w:rsidR="00431213" w:rsidDel="007D1683">
          <w:delText xml:space="preserve"> with labels identifying each slider (e.g., sleep, pain, thinking about injury, doing things you like to do, feeling on edge, mood). </w:delText>
        </w:r>
      </w:del>
      <w:del w:id="30" w:author="Matt Price" w:date="2013-10-09T11:27:00Z">
        <w:r w:rsidR="00431213" w:rsidDel="00BD36C6">
          <w:delText>Each</w:delText>
        </w:r>
      </w:del>
      <w:ins w:id="31" w:author="Matt Price" w:date="2013-10-09T11:27:00Z">
        <w:r w:rsidR="00BD36C6">
          <w:t>Sliders are</w:t>
        </w:r>
      </w:ins>
      <w:del w:id="32" w:author="Matt Price" w:date="2013-10-09T11:27:00Z">
        <w:r w:rsidR="00431213" w:rsidDel="00BD36C6">
          <w:delText xml:space="preserve"> slider has</w:delText>
        </w:r>
      </w:del>
      <w:r w:rsidR="00431213">
        <w:t xml:space="preserve"> anchor</w:t>
      </w:r>
      <w:ins w:id="33" w:author="Matt Price" w:date="2013-10-09T11:27:00Z">
        <w:r w:rsidR="00BD36C6">
          <w:t>ed</w:t>
        </w:r>
      </w:ins>
      <w:del w:id="34" w:author="Matt Price" w:date="2013-10-09T11:27:00Z">
        <w:r w:rsidR="00431213" w:rsidDel="00BD36C6">
          <w:delText>s</w:delText>
        </w:r>
      </w:del>
      <w:r w:rsidR="00431213">
        <w:t xml:space="preserve"> on both ends for a “positive” and “negative” end. </w:t>
      </w:r>
      <w:commentRangeStart w:id="35"/>
      <w:r w:rsidR="00431213">
        <w:t xml:space="preserve">The sliders are each in a rectangle </w:t>
      </w:r>
      <w:del w:id="36" w:author="Matt Price" w:date="2013-10-09T11:28:00Z">
        <w:r w:rsidR="00431213" w:rsidDel="00BD36C6">
          <w:delText xml:space="preserve">with a </w:delText>
        </w:r>
        <w:r w:rsidR="00CF1010" w:rsidDel="00BD36C6">
          <w:delText>yellow</w:delText>
        </w:r>
        <w:r w:rsidR="00431213" w:rsidDel="00BD36C6">
          <w:delText xml:space="preserve"> background </w:delText>
        </w:r>
      </w:del>
      <w:r w:rsidR="00431213">
        <w:t xml:space="preserve">with the rating in the middle. </w:t>
      </w:r>
      <w:commentRangeEnd w:id="35"/>
      <w:r w:rsidR="00BD36C6">
        <w:rPr>
          <w:rStyle w:val="CommentReference"/>
          <w:rFonts w:asciiTheme="minorHAnsi" w:eastAsiaTheme="minorEastAsia" w:hAnsiTheme="minorHAnsi" w:cstheme="minorBidi"/>
          <w:color w:val="auto"/>
        </w:rPr>
        <w:commentReference w:id="35"/>
      </w:r>
      <w:del w:id="37" w:author="Matt Price" w:date="2013-10-09T11:28:00Z">
        <w:r w:rsidR="00431213" w:rsidDel="00BD36C6">
          <w:delText xml:space="preserve">As the person uses the slider, the background of the rectangle changes color with positive becoming a brighter shade of green and negative becoming brighter shade of red. Inclusion of a smiley face that changes as well. </w:delText>
        </w:r>
      </w:del>
    </w:p>
    <w:p w14:paraId="0539E353" w14:textId="77777777" w:rsidR="008A0CD7" w:rsidRDefault="008A0CD7" w:rsidP="008A0CD7">
      <w:pPr>
        <w:pStyle w:val="normal0"/>
        <w:numPr>
          <w:ilvl w:val="1"/>
          <w:numId w:val="1"/>
        </w:numPr>
        <w:spacing w:after="200"/>
        <w:ind w:hanging="360"/>
        <w:contextualSpacing/>
        <w:rPr>
          <w:ins w:id="38" w:author="Matt Price" w:date="2013-10-09T15:51:00Z"/>
        </w:rPr>
      </w:pPr>
      <w:ins w:id="39" w:author="Matt Price" w:date="2013-10-09T15:51:00Z">
        <w:r>
          <w:t xml:space="preserve">Questions will be delivered in a branching logic format. For example, </w:t>
        </w:r>
      </w:ins>
    </w:p>
    <w:p w14:paraId="2BBFD189" w14:textId="10351DCF" w:rsidR="008A0CD7" w:rsidRDefault="008A0CD7" w:rsidP="008A0CD7">
      <w:pPr>
        <w:pStyle w:val="normal0"/>
        <w:numPr>
          <w:ilvl w:val="2"/>
          <w:numId w:val="1"/>
        </w:numPr>
        <w:spacing w:after="200"/>
        <w:ind w:hanging="360"/>
        <w:contextualSpacing/>
        <w:rPr>
          <w:ins w:id="40" w:author="Matt Price" w:date="2013-10-09T15:51:00Z"/>
        </w:rPr>
      </w:pPr>
      <w:ins w:id="41" w:author="Matt Price" w:date="2013-10-09T15:52:00Z">
        <w:r>
          <w:t xml:space="preserve">Screen 1 - </w:t>
        </w:r>
      </w:ins>
      <w:ins w:id="42" w:author="Matt Price" w:date="2013-10-09T15:51:00Z">
        <w:r>
          <w:t>Q1: “</w:t>
        </w:r>
        <w:r>
          <w:t>Right now are you</w:t>
        </w:r>
        <w:r>
          <w:t>?”</w:t>
        </w:r>
      </w:ins>
    </w:p>
    <w:p w14:paraId="18D2AB44" w14:textId="4F14398B" w:rsidR="008A0CD7" w:rsidRDefault="008A0CD7" w:rsidP="008A0CD7">
      <w:pPr>
        <w:pStyle w:val="normal0"/>
        <w:numPr>
          <w:ilvl w:val="3"/>
          <w:numId w:val="1"/>
        </w:numPr>
        <w:spacing w:after="200"/>
        <w:ind w:hanging="360"/>
        <w:contextualSpacing/>
        <w:rPr>
          <w:ins w:id="43" w:author="Matt Price" w:date="2013-10-09T15:52:00Z"/>
        </w:rPr>
        <w:pPrChange w:id="44" w:author="Matt Price" w:date="2013-10-09T15:52:00Z">
          <w:pPr>
            <w:pStyle w:val="normal0"/>
            <w:numPr>
              <w:ilvl w:val="2"/>
              <w:numId w:val="1"/>
            </w:numPr>
            <w:spacing w:after="200"/>
            <w:ind w:left="2160" w:firstLine="1800"/>
            <w:contextualSpacing/>
          </w:pPr>
        </w:pPrChange>
      </w:pPr>
      <w:ins w:id="45" w:author="Matt Price" w:date="2013-10-09T15:52:00Z">
        <w:r>
          <w:t xml:space="preserve">Thinking about the Trauma </w:t>
        </w:r>
      </w:ins>
      <w:ins w:id="46" w:author="Matt Price" w:date="2013-10-09T15:51:00Z">
        <w:r>
          <w:t>(Radio Button: Yes / No)</w:t>
        </w:r>
      </w:ins>
    </w:p>
    <w:p w14:paraId="03B7D98E" w14:textId="015E5A30" w:rsidR="008A0CD7" w:rsidRDefault="008A0CD7" w:rsidP="008A0CD7">
      <w:pPr>
        <w:pStyle w:val="normal0"/>
        <w:numPr>
          <w:ilvl w:val="3"/>
          <w:numId w:val="1"/>
        </w:numPr>
        <w:spacing w:after="200"/>
        <w:ind w:hanging="360"/>
        <w:contextualSpacing/>
        <w:rPr>
          <w:ins w:id="47" w:author="Matt Price" w:date="2013-10-09T15:52:00Z"/>
        </w:rPr>
        <w:pPrChange w:id="48" w:author="Matt Price" w:date="2013-10-09T15:52:00Z">
          <w:pPr>
            <w:pStyle w:val="normal0"/>
            <w:numPr>
              <w:ilvl w:val="2"/>
              <w:numId w:val="1"/>
            </w:numPr>
            <w:spacing w:after="200"/>
            <w:ind w:left="2160" w:firstLine="1800"/>
            <w:contextualSpacing/>
          </w:pPr>
        </w:pPrChange>
      </w:pPr>
      <w:ins w:id="49" w:author="Matt Price" w:date="2013-10-09T15:52:00Z">
        <w:r>
          <w:t>Having negative thoughts</w:t>
        </w:r>
      </w:ins>
      <w:ins w:id="50" w:author="Matt Price" w:date="2013-10-09T15:53:00Z">
        <w:r>
          <w:t xml:space="preserve"> </w:t>
        </w:r>
        <w:r>
          <w:t>(Radio Button: Yes / No)</w:t>
        </w:r>
      </w:ins>
    </w:p>
    <w:p w14:paraId="3F21C5DF" w14:textId="01CD8D30" w:rsidR="008A0CD7" w:rsidRDefault="008A0CD7" w:rsidP="008A0CD7">
      <w:pPr>
        <w:pStyle w:val="normal0"/>
        <w:numPr>
          <w:ilvl w:val="3"/>
          <w:numId w:val="1"/>
        </w:numPr>
        <w:spacing w:after="200"/>
        <w:ind w:hanging="360"/>
        <w:contextualSpacing/>
        <w:rPr>
          <w:ins w:id="51" w:author="Matt Price" w:date="2013-10-09T16:11:00Z"/>
        </w:rPr>
        <w:pPrChange w:id="52" w:author="Matt Price" w:date="2013-10-09T15:52:00Z">
          <w:pPr>
            <w:pStyle w:val="normal0"/>
            <w:numPr>
              <w:ilvl w:val="2"/>
              <w:numId w:val="1"/>
            </w:numPr>
            <w:spacing w:after="200"/>
            <w:ind w:left="2160" w:firstLine="1800"/>
            <w:contextualSpacing/>
          </w:pPr>
        </w:pPrChange>
      </w:pPr>
      <w:ins w:id="53" w:author="Matt Price" w:date="2013-10-09T15:52:00Z">
        <w:r>
          <w:t>Feel</w:t>
        </w:r>
      </w:ins>
      <w:ins w:id="54" w:author="Matt Price" w:date="2013-10-09T16:11:00Z">
        <w:r w:rsidR="00715116">
          <w:t>ing</w:t>
        </w:r>
      </w:ins>
      <w:ins w:id="55" w:author="Matt Price" w:date="2013-10-09T15:52:00Z">
        <w:r>
          <w:t xml:space="preserve"> like something bad is happening </w:t>
        </w:r>
      </w:ins>
      <w:ins w:id="56" w:author="Matt Price" w:date="2013-10-09T15:53:00Z">
        <w:r>
          <w:t>(Radio Button: Yes / No)</w:t>
        </w:r>
      </w:ins>
    </w:p>
    <w:p w14:paraId="2029F55B" w14:textId="7B31C2B5" w:rsidR="002E350E" w:rsidRDefault="002E350E" w:rsidP="008A0CD7">
      <w:pPr>
        <w:pStyle w:val="normal0"/>
        <w:numPr>
          <w:ilvl w:val="3"/>
          <w:numId w:val="1"/>
        </w:numPr>
        <w:spacing w:after="200"/>
        <w:ind w:hanging="360"/>
        <w:contextualSpacing/>
        <w:rPr>
          <w:ins w:id="57" w:author="Matt Price" w:date="2013-10-09T15:51:00Z"/>
        </w:rPr>
        <w:pPrChange w:id="58" w:author="Matt Price" w:date="2013-10-09T15:52:00Z">
          <w:pPr>
            <w:pStyle w:val="normal0"/>
            <w:numPr>
              <w:ilvl w:val="2"/>
              <w:numId w:val="1"/>
            </w:numPr>
            <w:spacing w:after="200"/>
            <w:ind w:left="2160" w:firstLine="1800"/>
            <w:contextualSpacing/>
          </w:pPr>
        </w:pPrChange>
      </w:pPr>
      <w:ins w:id="59" w:author="Matt Price" w:date="2013-10-09T16:11:00Z">
        <w:r>
          <w:t xml:space="preserve">None of the above </w:t>
        </w:r>
        <w:r>
          <w:t>(Radio Button: Yes / No)</w:t>
        </w:r>
      </w:ins>
    </w:p>
    <w:p w14:paraId="44A57F0C" w14:textId="668AE635" w:rsidR="008A0CD7" w:rsidRDefault="002E350E" w:rsidP="008A0CD7">
      <w:pPr>
        <w:pStyle w:val="normal0"/>
        <w:numPr>
          <w:ilvl w:val="2"/>
          <w:numId w:val="1"/>
        </w:numPr>
        <w:spacing w:after="200"/>
        <w:ind w:hanging="360"/>
        <w:contextualSpacing/>
        <w:rPr>
          <w:ins w:id="60" w:author="Matt Price" w:date="2013-10-09T15:53:00Z"/>
        </w:rPr>
      </w:pPr>
      <w:ins w:id="61" w:author="Matt Price" w:date="2013-10-09T16:11:00Z">
        <w:r>
          <w:t>If none of the above:</w:t>
        </w:r>
      </w:ins>
      <w:bookmarkStart w:id="62" w:name="_GoBack"/>
      <w:bookmarkEnd w:id="62"/>
      <w:ins w:id="63" w:author="Matt Price" w:date="2013-10-09T15:53:00Z">
        <w:r w:rsidR="008A0CD7">
          <w:t xml:space="preserve"> Go to Q2</w:t>
        </w:r>
      </w:ins>
    </w:p>
    <w:p w14:paraId="65010773" w14:textId="7AED144E" w:rsidR="008A0CD7" w:rsidRDefault="008A0CD7" w:rsidP="008A0CD7">
      <w:pPr>
        <w:pStyle w:val="normal0"/>
        <w:numPr>
          <w:ilvl w:val="2"/>
          <w:numId w:val="1"/>
        </w:numPr>
        <w:spacing w:after="200"/>
        <w:ind w:hanging="360"/>
        <w:contextualSpacing/>
        <w:rPr>
          <w:ins w:id="64" w:author="Matt Price" w:date="2013-10-09T15:54:00Z"/>
        </w:rPr>
      </w:pPr>
      <w:ins w:id="65" w:author="Matt Price" w:date="2013-10-09T15:53:00Z">
        <w:r>
          <w:t>For Each Yes</w:t>
        </w:r>
      </w:ins>
      <w:ins w:id="66" w:author="Matt Price" w:date="2013-10-09T15:51:00Z">
        <w:r>
          <w:t>: “</w:t>
        </w:r>
      </w:ins>
      <w:ins w:id="67" w:author="Matt Price" w:date="2013-10-09T15:53:00Z">
        <w:r>
          <w:t>How distressing is</w:t>
        </w:r>
      </w:ins>
      <w:ins w:id="68" w:author="Matt Price" w:date="2013-10-09T15:51:00Z">
        <w:r>
          <w:t>?” (Slider: 0 – 100 for each)</w:t>
        </w:r>
      </w:ins>
    </w:p>
    <w:p w14:paraId="475F09E5" w14:textId="06206B2A" w:rsidR="008A0CD7" w:rsidRDefault="008A0CD7" w:rsidP="008A0CD7">
      <w:pPr>
        <w:pStyle w:val="normal0"/>
        <w:numPr>
          <w:ilvl w:val="3"/>
          <w:numId w:val="1"/>
        </w:numPr>
        <w:spacing w:after="200"/>
        <w:ind w:hanging="360"/>
        <w:contextualSpacing/>
        <w:rPr>
          <w:ins w:id="69" w:author="Matt Price" w:date="2013-10-09T15:54:00Z"/>
        </w:rPr>
        <w:pPrChange w:id="70" w:author="Matt Price" w:date="2013-10-09T15:54:00Z">
          <w:pPr>
            <w:pStyle w:val="normal0"/>
            <w:numPr>
              <w:ilvl w:val="2"/>
              <w:numId w:val="1"/>
            </w:numPr>
            <w:spacing w:after="200"/>
            <w:ind w:left="2160" w:firstLine="1800"/>
            <w:contextualSpacing/>
          </w:pPr>
        </w:pPrChange>
      </w:pPr>
      <w:ins w:id="71" w:author="Matt Price" w:date="2013-10-09T15:54:00Z">
        <w:r>
          <w:t>“Thinking about the trauma</w:t>
        </w:r>
      </w:ins>
      <w:ins w:id="72" w:author="Matt Price" w:date="2013-10-09T15:55:00Z">
        <w:r>
          <w:t>”</w:t>
        </w:r>
      </w:ins>
    </w:p>
    <w:p w14:paraId="06E508F1" w14:textId="01440222" w:rsidR="008A0CD7" w:rsidRDefault="008A0CD7" w:rsidP="008A0CD7">
      <w:pPr>
        <w:pStyle w:val="normal0"/>
        <w:numPr>
          <w:ilvl w:val="3"/>
          <w:numId w:val="1"/>
        </w:numPr>
        <w:spacing w:after="200"/>
        <w:ind w:hanging="360"/>
        <w:contextualSpacing/>
        <w:rPr>
          <w:ins w:id="73" w:author="Matt Price" w:date="2013-10-09T15:55:00Z"/>
        </w:rPr>
        <w:pPrChange w:id="74" w:author="Matt Price" w:date="2013-10-09T15:54:00Z">
          <w:pPr>
            <w:pStyle w:val="normal0"/>
            <w:numPr>
              <w:ilvl w:val="2"/>
              <w:numId w:val="1"/>
            </w:numPr>
            <w:spacing w:after="200"/>
            <w:ind w:left="2160" w:firstLine="1800"/>
            <w:contextualSpacing/>
          </w:pPr>
        </w:pPrChange>
      </w:pPr>
      <w:ins w:id="75" w:author="Matt Price" w:date="2013-10-09T15:54:00Z">
        <w:r>
          <w:t xml:space="preserve">“Having negative thoughts” </w:t>
        </w:r>
      </w:ins>
    </w:p>
    <w:p w14:paraId="24BBD139" w14:textId="1DA4FBD6" w:rsidR="008A0CD7" w:rsidRDefault="008A0CD7" w:rsidP="008A0CD7">
      <w:pPr>
        <w:pStyle w:val="normal0"/>
        <w:numPr>
          <w:ilvl w:val="3"/>
          <w:numId w:val="1"/>
        </w:numPr>
        <w:spacing w:after="200"/>
        <w:ind w:hanging="360"/>
        <w:contextualSpacing/>
        <w:rPr>
          <w:ins w:id="76" w:author="Matt Price" w:date="2013-10-09T15:55:00Z"/>
        </w:rPr>
        <w:pPrChange w:id="77" w:author="Matt Price" w:date="2013-10-09T15:54:00Z">
          <w:pPr>
            <w:pStyle w:val="normal0"/>
            <w:numPr>
              <w:ilvl w:val="2"/>
              <w:numId w:val="1"/>
            </w:numPr>
            <w:spacing w:after="200"/>
            <w:ind w:left="2160" w:firstLine="1800"/>
            <w:contextualSpacing/>
          </w:pPr>
        </w:pPrChange>
      </w:pPr>
      <w:ins w:id="78" w:author="Matt Price" w:date="2013-10-09T15:55:00Z">
        <w:r>
          <w:t>“Feeling like something bad is happening”</w:t>
        </w:r>
      </w:ins>
    </w:p>
    <w:p w14:paraId="25054A94" w14:textId="4C9DD358" w:rsidR="004F1ADF" w:rsidRDefault="004F1ADF" w:rsidP="004F1ADF">
      <w:pPr>
        <w:pStyle w:val="normal0"/>
        <w:numPr>
          <w:ilvl w:val="2"/>
          <w:numId w:val="1"/>
        </w:numPr>
        <w:spacing w:after="200"/>
        <w:ind w:hanging="360"/>
        <w:contextualSpacing/>
        <w:rPr>
          <w:ins w:id="79" w:author="Matt Price" w:date="2013-10-09T15:56:00Z"/>
        </w:rPr>
        <w:pPrChange w:id="80" w:author="Matt Price" w:date="2013-10-09T15:55:00Z">
          <w:pPr>
            <w:pStyle w:val="normal0"/>
            <w:numPr>
              <w:ilvl w:val="2"/>
              <w:numId w:val="1"/>
            </w:numPr>
            <w:spacing w:after="200"/>
            <w:ind w:left="2160" w:firstLine="1800"/>
            <w:contextualSpacing/>
          </w:pPr>
        </w:pPrChange>
      </w:pPr>
      <w:ins w:id="81" w:author="Matt Price" w:date="2013-10-09T15:55:00Z">
        <w:r>
          <w:t xml:space="preserve">For each prior response: </w:t>
        </w:r>
      </w:ins>
      <w:ins w:id="82" w:author="Matt Price" w:date="2013-10-09T15:56:00Z">
        <w:r>
          <w:t>“Were these related to the trauma?”</w:t>
        </w:r>
      </w:ins>
    </w:p>
    <w:p w14:paraId="3AF211D5" w14:textId="77777777" w:rsidR="004F1ADF" w:rsidRDefault="004F1ADF" w:rsidP="004F1ADF">
      <w:pPr>
        <w:pStyle w:val="normal0"/>
        <w:numPr>
          <w:ilvl w:val="3"/>
          <w:numId w:val="1"/>
        </w:numPr>
        <w:spacing w:after="200"/>
        <w:ind w:hanging="360"/>
        <w:contextualSpacing/>
        <w:rPr>
          <w:ins w:id="83" w:author="Matt Price" w:date="2013-10-09T15:56:00Z"/>
        </w:rPr>
      </w:pPr>
      <w:ins w:id="84" w:author="Matt Price" w:date="2013-10-09T15:56:00Z">
        <w:r>
          <w:t>Thinking about the Trauma (Radio Button: Yes / No)</w:t>
        </w:r>
      </w:ins>
    </w:p>
    <w:p w14:paraId="73A2F570" w14:textId="77777777" w:rsidR="004F1ADF" w:rsidRDefault="004F1ADF" w:rsidP="004F1ADF">
      <w:pPr>
        <w:pStyle w:val="normal0"/>
        <w:numPr>
          <w:ilvl w:val="3"/>
          <w:numId w:val="1"/>
        </w:numPr>
        <w:spacing w:after="200"/>
        <w:ind w:hanging="360"/>
        <w:contextualSpacing/>
        <w:rPr>
          <w:ins w:id="85" w:author="Matt Price" w:date="2013-10-09T15:56:00Z"/>
        </w:rPr>
      </w:pPr>
      <w:ins w:id="86" w:author="Matt Price" w:date="2013-10-09T15:56:00Z">
        <w:r>
          <w:t>Having negative thoughts (Radio Button: Yes / No)</w:t>
        </w:r>
      </w:ins>
    </w:p>
    <w:p w14:paraId="4333DC37" w14:textId="340BB31B" w:rsidR="004F1ADF" w:rsidRDefault="004F1ADF" w:rsidP="004F1ADF">
      <w:pPr>
        <w:pStyle w:val="normal0"/>
        <w:numPr>
          <w:ilvl w:val="3"/>
          <w:numId w:val="1"/>
        </w:numPr>
        <w:spacing w:after="200"/>
        <w:ind w:hanging="360"/>
        <w:contextualSpacing/>
        <w:rPr>
          <w:ins w:id="87" w:author="Matt Price" w:date="2013-10-09T15:57:00Z"/>
        </w:rPr>
        <w:pPrChange w:id="88" w:author="Matt Price" w:date="2013-10-09T15:57:00Z">
          <w:pPr>
            <w:pStyle w:val="normal0"/>
            <w:numPr>
              <w:ilvl w:val="2"/>
              <w:numId w:val="1"/>
            </w:numPr>
            <w:spacing w:after="200"/>
            <w:ind w:left="2160" w:firstLine="1800"/>
            <w:contextualSpacing/>
          </w:pPr>
        </w:pPrChange>
      </w:pPr>
      <w:ins w:id="89" w:author="Matt Price" w:date="2013-10-09T15:56:00Z">
        <w:r>
          <w:t>Feel like something bad is happening (Radio Button: Yes / No)</w:t>
        </w:r>
      </w:ins>
    </w:p>
    <w:p w14:paraId="3FE2DF63" w14:textId="0C8DEA52" w:rsidR="004F1ADF" w:rsidRDefault="004F1ADF" w:rsidP="004F1ADF">
      <w:pPr>
        <w:pStyle w:val="normal0"/>
        <w:numPr>
          <w:ilvl w:val="2"/>
          <w:numId w:val="1"/>
        </w:numPr>
        <w:spacing w:after="200"/>
        <w:ind w:hanging="360"/>
        <w:contextualSpacing/>
        <w:rPr>
          <w:ins w:id="90" w:author="Matt Price" w:date="2013-10-09T15:57:00Z"/>
        </w:rPr>
        <w:pPrChange w:id="91" w:author="Matt Price" w:date="2013-10-09T15:57:00Z">
          <w:pPr>
            <w:pStyle w:val="normal0"/>
            <w:numPr>
              <w:ilvl w:val="2"/>
              <w:numId w:val="1"/>
            </w:numPr>
            <w:spacing w:after="200"/>
            <w:ind w:left="2160" w:firstLine="1800"/>
            <w:contextualSpacing/>
          </w:pPr>
        </w:pPrChange>
      </w:pPr>
      <w:ins w:id="92" w:author="Matt Price" w:date="2013-10-09T15:57:00Z">
        <w:r>
          <w:t>Screen 1 – Q2: “Right now…”</w:t>
        </w:r>
      </w:ins>
    </w:p>
    <w:p w14:paraId="37454194" w14:textId="77777777" w:rsidR="00B11B2D" w:rsidRDefault="00B11B2D" w:rsidP="00B11B2D">
      <w:pPr>
        <w:pStyle w:val="normal0"/>
        <w:spacing w:after="200"/>
        <w:ind w:left="2160"/>
        <w:contextualSpacing/>
        <w:rPr>
          <w:ins w:id="93" w:author="Matt Price" w:date="2013-10-09T15:51:00Z"/>
        </w:rPr>
        <w:pPrChange w:id="94" w:author="Matt Price" w:date="2013-10-09T15:57:00Z">
          <w:pPr>
            <w:pStyle w:val="normal0"/>
            <w:numPr>
              <w:ilvl w:val="2"/>
              <w:numId w:val="1"/>
            </w:numPr>
            <w:spacing w:after="200"/>
            <w:ind w:left="2160" w:firstLine="1800"/>
            <w:contextualSpacing/>
          </w:pPr>
        </w:pPrChange>
      </w:pPr>
    </w:p>
    <w:p w14:paraId="1F325E78" w14:textId="639633E7" w:rsidR="00711867" w:rsidRDefault="00B11B2D">
      <w:pPr>
        <w:pStyle w:val="normal0"/>
        <w:numPr>
          <w:ilvl w:val="1"/>
          <w:numId w:val="1"/>
        </w:numPr>
        <w:spacing w:after="200"/>
        <w:ind w:hanging="359"/>
        <w:contextualSpacing/>
      </w:pPr>
      <w:ins w:id="95" w:author="Matt Price" w:date="2013-10-09T15:57:00Z">
        <w:r>
          <w:t xml:space="preserve">Sliders use an </w:t>
        </w:r>
      </w:ins>
      <w:del w:id="96" w:author="Matt Price" w:date="2013-10-09T15:57:00Z">
        <w:r w:rsidR="00431213" w:rsidDel="00B11B2D">
          <w:delText>U</w:delText>
        </w:r>
      </w:del>
      <w:ins w:id="97" w:author="Matt Price" w:date="2013-10-09T15:57:00Z">
        <w:r>
          <w:t>u</w:t>
        </w:r>
      </w:ins>
      <w:r w:rsidR="00431213">
        <w:t xml:space="preserve">nderlying 0-100 scale </w:t>
      </w:r>
    </w:p>
    <w:p w14:paraId="6A5EEA7F" w14:textId="77777777" w:rsidR="00711867" w:rsidRDefault="00431213">
      <w:pPr>
        <w:pStyle w:val="normal0"/>
        <w:numPr>
          <w:ilvl w:val="1"/>
          <w:numId w:val="1"/>
        </w:numPr>
        <w:spacing w:after="200"/>
        <w:ind w:hanging="359"/>
        <w:contextualSpacing/>
      </w:pPr>
      <w:r>
        <w:t xml:space="preserve">Anchored from “Positive” to “Negative” </w:t>
      </w:r>
    </w:p>
    <w:p w14:paraId="56570039" w14:textId="77777777" w:rsidR="00711867" w:rsidRPr="00B472B3" w:rsidRDefault="00431213">
      <w:pPr>
        <w:pStyle w:val="normal0"/>
        <w:numPr>
          <w:ilvl w:val="1"/>
          <w:numId w:val="1"/>
        </w:numPr>
        <w:spacing w:after="200"/>
        <w:ind w:hanging="359"/>
        <w:contextualSpacing/>
        <w:rPr>
          <w:strike/>
          <w:rPrChange w:id="98" w:author="Matt Price" w:date="2013-10-09T11:28:00Z">
            <w:rPr/>
          </w:rPrChange>
        </w:rPr>
      </w:pPr>
      <w:r w:rsidRPr="00B472B3">
        <w:rPr>
          <w:strike/>
          <w:rPrChange w:id="99" w:author="Matt Price" w:date="2013-10-09T11:28:00Z">
            <w:rPr/>
          </w:rPrChange>
        </w:rPr>
        <w:t>Background color changes from Neon Green to Bright Red as color slides to Negative (tied in units of 20?)</w:t>
      </w:r>
    </w:p>
    <w:p w14:paraId="62B06EBC" w14:textId="77777777" w:rsidR="00711867" w:rsidRPr="00B472B3" w:rsidRDefault="00431213">
      <w:pPr>
        <w:pStyle w:val="normal0"/>
        <w:numPr>
          <w:ilvl w:val="1"/>
          <w:numId w:val="1"/>
        </w:numPr>
        <w:spacing w:after="200"/>
        <w:ind w:hanging="359"/>
        <w:contextualSpacing/>
        <w:rPr>
          <w:strike/>
          <w:rPrChange w:id="100" w:author="Matt Price" w:date="2013-10-09T11:28:00Z">
            <w:rPr/>
          </w:rPrChange>
        </w:rPr>
      </w:pPr>
      <w:r w:rsidRPr="00B472B3">
        <w:rPr>
          <w:strike/>
          <w:rPrChange w:id="101" w:author="Matt Price" w:date="2013-10-09T11:28:00Z">
            <w:rPr/>
          </w:rPrChange>
        </w:rPr>
        <w:lastRenderedPageBreak/>
        <w:t>Smiley face goes from Happy (positive) to Frowney (negative) as rating slides (tied in units of 20?)</w:t>
      </w:r>
    </w:p>
    <w:p w14:paraId="25950EF2" w14:textId="77777777" w:rsidR="00711867" w:rsidRDefault="00431213">
      <w:pPr>
        <w:pStyle w:val="normal0"/>
        <w:numPr>
          <w:ilvl w:val="1"/>
          <w:numId w:val="1"/>
        </w:numPr>
        <w:spacing w:after="200"/>
        <w:ind w:hanging="359"/>
        <w:contextualSpacing/>
      </w:pPr>
      <w:r>
        <w:t xml:space="preserve">Bottom of the slider has a “submit” button, which logs all of the responses </w:t>
      </w:r>
    </w:p>
    <w:p w14:paraId="626B1BED" w14:textId="77777777" w:rsidR="00711867" w:rsidRDefault="00431213">
      <w:pPr>
        <w:pStyle w:val="normal0"/>
        <w:numPr>
          <w:ilvl w:val="2"/>
          <w:numId w:val="1"/>
        </w:numPr>
        <w:spacing w:after="200"/>
        <w:ind w:hanging="359"/>
        <w:contextualSpacing/>
      </w:pPr>
      <w:r>
        <w:t xml:space="preserve">Responses should be logged after the slider has been moved and not touched for 5 seconds </w:t>
      </w:r>
    </w:p>
    <w:p w14:paraId="421B2DE9" w14:textId="55912B3E" w:rsidR="00711867" w:rsidDel="00C15967" w:rsidRDefault="00431213">
      <w:pPr>
        <w:pStyle w:val="normal0"/>
        <w:numPr>
          <w:ilvl w:val="1"/>
          <w:numId w:val="1"/>
        </w:numPr>
        <w:spacing w:after="200"/>
        <w:ind w:hanging="359"/>
        <w:contextualSpacing/>
        <w:rPr>
          <w:del w:id="102" w:author="Matt Price" w:date="2013-10-09T15:59:00Z"/>
        </w:rPr>
      </w:pPr>
      <w:del w:id="103" w:author="Matt Price" w:date="2013-10-09T15:59:00Z">
        <w:r w:rsidDel="00C15967">
          <w:delText xml:space="preserve">Submit button used to trigger feedback and log responses - </w:delText>
        </w:r>
      </w:del>
    </w:p>
    <w:p w14:paraId="2C97600C" w14:textId="2C54572A" w:rsidR="00C86F7C" w:rsidRDefault="00431213">
      <w:pPr>
        <w:pStyle w:val="normal0"/>
        <w:numPr>
          <w:ilvl w:val="1"/>
          <w:numId w:val="1"/>
        </w:numPr>
        <w:spacing w:after="200"/>
        <w:ind w:hanging="360"/>
        <w:contextualSpacing/>
        <w:rPr>
          <w:ins w:id="104" w:author="Matt Price" w:date="2013-10-09T11:35:00Z"/>
        </w:rPr>
        <w:pPrChange w:id="105" w:author="Matt Price" w:date="2013-10-09T11:35:00Z">
          <w:pPr>
            <w:pStyle w:val="normal0"/>
            <w:numPr>
              <w:ilvl w:val="2"/>
              <w:numId w:val="1"/>
            </w:numPr>
            <w:spacing w:after="200"/>
            <w:ind w:left="2160" w:firstLine="1800"/>
            <w:contextualSpacing/>
          </w:pPr>
        </w:pPrChange>
      </w:pPr>
      <w:del w:id="106" w:author="Matt Price" w:date="2013-10-09T15:59:00Z">
        <w:r w:rsidDel="00C15967">
          <w:delText>Feedback will be pop up that provides static message linked to feedback (e.g., “Looks like you are in a lot of pain - but that is normal now. Keep track of it to see if it goes down over time”)</w:delText>
        </w:r>
      </w:del>
      <w:ins w:id="107" w:author="Matt Price" w:date="2013-10-09T11:35:00Z">
        <w:r w:rsidR="00C86F7C">
          <w:t>After an assessment is completed, a thank you feedback message should pop-up that praises them for effort</w:t>
        </w:r>
      </w:ins>
    </w:p>
    <w:p w14:paraId="19DB552F" w14:textId="79A200D2" w:rsidR="00C86F7C" w:rsidRDefault="00C86F7C">
      <w:pPr>
        <w:pStyle w:val="normal0"/>
        <w:numPr>
          <w:ilvl w:val="2"/>
          <w:numId w:val="1"/>
        </w:numPr>
        <w:spacing w:after="200"/>
        <w:ind w:hanging="360"/>
        <w:contextualSpacing/>
        <w:rPr>
          <w:ins w:id="108" w:author="Matt Price" w:date="2013-10-09T11:35:00Z"/>
        </w:rPr>
        <w:pPrChange w:id="109" w:author="Matt Price" w:date="2013-10-09T11:35:00Z">
          <w:pPr>
            <w:pStyle w:val="normal0"/>
            <w:numPr>
              <w:ilvl w:val="2"/>
              <w:numId w:val="1"/>
            </w:numPr>
            <w:spacing w:after="200"/>
            <w:ind w:left="2160" w:firstLine="1800"/>
            <w:contextualSpacing/>
          </w:pPr>
        </w:pPrChange>
      </w:pPr>
      <w:ins w:id="110" w:author="Matt Price" w:date="2013-10-09T11:35:00Z">
        <w:r>
          <w:t>“Thank you for letting us know how you are doing!”</w:t>
        </w:r>
      </w:ins>
    </w:p>
    <w:p w14:paraId="570668C1" w14:textId="01B670F1" w:rsidR="00C86F7C" w:rsidRDefault="00C86F7C">
      <w:pPr>
        <w:pStyle w:val="normal0"/>
        <w:numPr>
          <w:ilvl w:val="2"/>
          <w:numId w:val="1"/>
        </w:numPr>
        <w:spacing w:after="200"/>
        <w:ind w:hanging="360"/>
        <w:contextualSpacing/>
        <w:rPr>
          <w:ins w:id="111" w:author="Matt Price" w:date="2013-10-09T11:35:00Z"/>
        </w:rPr>
        <w:pPrChange w:id="112" w:author="Matt Price" w:date="2013-10-09T11:35:00Z">
          <w:pPr>
            <w:pStyle w:val="normal0"/>
            <w:numPr>
              <w:ilvl w:val="2"/>
              <w:numId w:val="1"/>
            </w:numPr>
            <w:spacing w:after="200"/>
            <w:ind w:left="2160" w:firstLine="1800"/>
            <w:contextualSpacing/>
          </w:pPr>
        </w:pPrChange>
      </w:pPr>
      <w:ins w:id="113" w:author="Matt Price" w:date="2013-10-09T11:35:00Z">
        <w:r>
          <w:t>Should have 10-20 praise state</w:t>
        </w:r>
        <w:r w:rsidR="00323537">
          <w:t>ments that vary after delivery</w:t>
        </w:r>
      </w:ins>
    </w:p>
    <w:p w14:paraId="51E2B7EA" w14:textId="2F25BBC2" w:rsidR="00323537" w:rsidRDefault="00323537">
      <w:pPr>
        <w:pStyle w:val="normal0"/>
        <w:numPr>
          <w:ilvl w:val="2"/>
          <w:numId w:val="1"/>
        </w:numPr>
        <w:spacing w:after="200"/>
        <w:ind w:hanging="360"/>
        <w:contextualSpacing/>
        <w:rPr>
          <w:ins w:id="114" w:author="Matt Price" w:date="2013-10-09T11:43:00Z"/>
        </w:rPr>
        <w:pPrChange w:id="115" w:author="Matt Price" w:date="2013-10-09T11:35:00Z">
          <w:pPr>
            <w:pStyle w:val="normal0"/>
            <w:numPr>
              <w:ilvl w:val="2"/>
              <w:numId w:val="1"/>
            </w:numPr>
            <w:spacing w:after="200"/>
            <w:ind w:left="2160" w:firstLine="1800"/>
            <w:contextualSpacing/>
          </w:pPr>
        </w:pPrChange>
      </w:pPr>
      <w:ins w:id="116" w:author="Matt Price" w:date="2013-10-09T11:36:00Z">
        <w:r>
          <w:t xml:space="preserve">Should NOT </w:t>
        </w:r>
        <w:r w:rsidR="00B913BC">
          <w:t>be tied to their specific symptoms at this point</w:t>
        </w:r>
      </w:ins>
    </w:p>
    <w:p w14:paraId="05D628D1" w14:textId="66B3F8F7" w:rsidR="00C66038" w:rsidRDefault="00C66038">
      <w:pPr>
        <w:pStyle w:val="normal0"/>
        <w:numPr>
          <w:ilvl w:val="1"/>
          <w:numId w:val="1"/>
        </w:numPr>
        <w:spacing w:after="200"/>
        <w:ind w:hanging="360"/>
        <w:contextualSpacing/>
        <w:rPr>
          <w:ins w:id="117" w:author="Matt Price" w:date="2013-10-09T11:46:00Z"/>
        </w:rPr>
        <w:pPrChange w:id="118" w:author="Matt Price" w:date="2013-10-09T11:44:00Z">
          <w:pPr>
            <w:pStyle w:val="normal0"/>
            <w:numPr>
              <w:ilvl w:val="2"/>
              <w:numId w:val="1"/>
            </w:numPr>
            <w:spacing w:after="200"/>
            <w:ind w:left="2160" w:firstLine="1800"/>
            <w:contextualSpacing/>
          </w:pPr>
        </w:pPrChange>
      </w:pPr>
      <w:ins w:id="119" w:author="Matt Price" w:date="2013-10-09T11:44:00Z">
        <w:r>
          <w:t xml:space="preserve">Current concern – at the end of an assessment, participants will be asked “Could you let us know what your biggest concern is at the moment?” and be given a text box to enter in their current concern. The text should be captured as it is entered. </w:t>
        </w:r>
      </w:ins>
    </w:p>
    <w:p w14:paraId="216316B1" w14:textId="1354FA2F" w:rsidR="005A740A" w:rsidRDefault="005A740A">
      <w:pPr>
        <w:pStyle w:val="normal0"/>
        <w:numPr>
          <w:ilvl w:val="2"/>
          <w:numId w:val="1"/>
        </w:numPr>
        <w:spacing w:after="200"/>
        <w:ind w:hanging="360"/>
        <w:contextualSpacing/>
        <w:rPr>
          <w:ins w:id="120" w:author="Matt Price" w:date="2013-10-09T11:46:00Z"/>
        </w:rPr>
        <w:pPrChange w:id="121" w:author="Matt Price" w:date="2013-10-09T11:46:00Z">
          <w:pPr>
            <w:pStyle w:val="normal0"/>
            <w:numPr>
              <w:ilvl w:val="2"/>
              <w:numId w:val="1"/>
            </w:numPr>
            <w:spacing w:after="200"/>
            <w:ind w:left="2160" w:firstLine="1800"/>
            <w:contextualSpacing/>
          </w:pPr>
        </w:pPrChange>
      </w:pPr>
      <w:ins w:id="122" w:author="Matt Price" w:date="2013-10-09T11:46:00Z">
        <w:r>
          <w:t xml:space="preserve">Last questions of all assessments. </w:t>
        </w:r>
      </w:ins>
    </w:p>
    <w:p w14:paraId="56C3E906" w14:textId="7DB6523A" w:rsidR="00C66038" w:rsidRDefault="005A740A">
      <w:pPr>
        <w:pStyle w:val="normal0"/>
        <w:numPr>
          <w:ilvl w:val="2"/>
          <w:numId w:val="1"/>
        </w:numPr>
        <w:spacing w:after="200"/>
        <w:ind w:hanging="360"/>
        <w:contextualSpacing/>
        <w:rPr>
          <w:ins w:id="123" w:author="Matt Price" w:date="2013-10-09T11:32:00Z"/>
        </w:rPr>
        <w:pPrChange w:id="124" w:author="Matt Price" w:date="2013-10-09T11:45:00Z">
          <w:pPr>
            <w:pStyle w:val="normal0"/>
            <w:numPr>
              <w:ilvl w:val="2"/>
              <w:numId w:val="1"/>
            </w:numPr>
            <w:spacing w:after="200"/>
            <w:ind w:left="2160" w:firstLine="1800"/>
            <w:contextualSpacing/>
          </w:pPr>
        </w:pPrChange>
      </w:pPr>
      <w:ins w:id="125" w:author="Matt Price" w:date="2013-10-09T11:46:00Z">
        <w:r>
          <w:t xml:space="preserve">Not mandatory or required: </w:t>
        </w:r>
      </w:ins>
      <w:ins w:id="126" w:author="Matt Price" w:date="2013-10-09T11:45:00Z">
        <w:r w:rsidR="00C66038">
          <w:t xml:space="preserve">Participants should be able to hit next without having to enter this </w:t>
        </w:r>
      </w:ins>
      <w:ins w:id="127" w:author="Matt Price" w:date="2013-10-09T11:46:00Z">
        <w:r w:rsidR="00777DC4">
          <w:t xml:space="preserve">if they would rather not complete this component. </w:t>
        </w:r>
      </w:ins>
    </w:p>
    <w:p w14:paraId="4D6B4967" w14:textId="0C1412DB" w:rsidR="00CB53CE" w:rsidRDefault="00CB53CE">
      <w:pPr>
        <w:pStyle w:val="normal0"/>
        <w:spacing w:after="200"/>
        <w:ind w:left="2160"/>
        <w:contextualSpacing/>
        <w:pPrChange w:id="128" w:author="Matt Price" w:date="2013-10-09T11:32:00Z">
          <w:pPr>
            <w:pStyle w:val="normal0"/>
            <w:numPr>
              <w:ilvl w:val="2"/>
              <w:numId w:val="1"/>
            </w:numPr>
            <w:spacing w:after="200"/>
            <w:ind w:left="2160" w:firstLine="1800"/>
            <w:contextualSpacing/>
          </w:pPr>
        </w:pPrChange>
      </w:pPr>
      <w:ins w:id="129" w:author="Matt Price" w:date="2013-10-09T11:31:00Z">
        <w:r>
          <w:t xml:space="preserve"> </w:t>
        </w:r>
      </w:ins>
    </w:p>
    <w:p w14:paraId="1DFB65E4" w14:textId="40053B6D" w:rsidR="00711867" w:rsidRDefault="00652D51">
      <w:pPr>
        <w:pStyle w:val="normal0"/>
        <w:numPr>
          <w:ilvl w:val="0"/>
          <w:numId w:val="1"/>
        </w:numPr>
        <w:spacing w:after="200"/>
        <w:ind w:hanging="359"/>
        <w:contextualSpacing/>
      </w:pPr>
      <w:r>
        <w:t>Reminders to make rating</w:t>
      </w:r>
    </w:p>
    <w:p w14:paraId="5080AEEC" w14:textId="77777777" w:rsidR="00711867" w:rsidRDefault="00431213">
      <w:pPr>
        <w:pStyle w:val="normal0"/>
        <w:numPr>
          <w:ilvl w:val="1"/>
          <w:numId w:val="1"/>
        </w:numPr>
        <w:spacing w:after="200"/>
        <w:ind w:hanging="359"/>
        <w:contextualSpacing/>
      </w:pPr>
      <w:r>
        <w:t xml:space="preserve">Pop up on a random schedule throughout the day </w:t>
      </w:r>
    </w:p>
    <w:p w14:paraId="73C37E6E" w14:textId="77777777" w:rsidR="00711867" w:rsidRDefault="00431213">
      <w:pPr>
        <w:pStyle w:val="normal0"/>
        <w:numPr>
          <w:ilvl w:val="1"/>
          <w:numId w:val="1"/>
        </w:numPr>
        <w:spacing w:after="200"/>
        <w:ind w:hanging="359"/>
        <w:contextualSpacing/>
      </w:pPr>
      <w:r>
        <w:t>Pop up takes you to the symptom log screen</w:t>
      </w:r>
    </w:p>
    <w:p w14:paraId="2DD634FA" w14:textId="77777777" w:rsidR="00711867" w:rsidRDefault="00431213">
      <w:pPr>
        <w:pStyle w:val="normal0"/>
        <w:numPr>
          <w:ilvl w:val="1"/>
          <w:numId w:val="1"/>
        </w:numPr>
        <w:spacing w:after="200"/>
        <w:ind w:hanging="359"/>
        <w:contextualSpacing/>
        <w:rPr>
          <w:ins w:id="130" w:author="Matt Price" w:date="2013-10-09T11:33:00Z"/>
        </w:rPr>
      </w:pPr>
      <w:r>
        <w:t>Maximum number of reminders is 3 (but should be able to be changed - more frequent at the start)</w:t>
      </w:r>
    </w:p>
    <w:p w14:paraId="5E9BD8EF" w14:textId="0B63C35C" w:rsidR="009551F9" w:rsidRDefault="009551F9">
      <w:pPr>
        <w:pStyle w:val="normal0"/>
        <w:numPr>
          <w:ilvl w:val="1"/>
          <w:numId w:val="1"/>
        </w:numPr>
        <w:spacing w:after="200"/>
        <w:ind w:hanging="359"/>
        <w:contextualSpacing/>
        <w:rPr>
          <w:ins w:id="131" w:author="Matt Price" w:date="2013-10-09T11:33:00Z"/>
        </w:rPr>
      </w:pPr>
      <w:ins w:id="132" w:author="Matt Price" w:date="2013-10-09T11:33:00Z">
        <w:r>
          <w:t xml:space="preserve">Questions on pop up are oriented towards “Right Now” </w:t>
        </w:r>
      </w:ins>
    </w:p>
    <w:p w14:paraId="1BEA6CFC" w14:textId="1C36063A" w:rsidR="009551F9" w:rsidRDefault="009551F9">
      <w:pPr>
        <w:pStyle w:val="normal0"/>
        <w:numPr>
          <w:ilvl w:val="2"/>
          <w:numId w:val="1"/>
        </w:numPr>
        <w:spacing w:after="200"/>
        <w:ind w:hanging="360"/>
        <w:contextualSpacing/>
        <w:pPrChange w:id="133" w:author="Matt Price" w:date="2013-10-09T11:33:00Z">
          <w:pPr>
            <w:pStyle w:val="normal0"/>
            <w:numPr>
              <w:ilvl w:val="1"/>
              <w:numId w:val="1"/>
            </w:numPr>
            <w:spacing w:after="200"/>
            <w:ind w:left="1440" w:hanging="359"/>
            <w:contextualSpacing/>
          </w:pPr>
        </w:pPrChange>
      </w:pPr>
      <w:ins w:id="134" w:author="Matt Price" w:date="2013-10-09T11:34:00Z">
        <w:r>
          <w:t>“How much pain are you in right now?”</w:t>
        </w:r>
      </w:ins>
    </w:p>
    <w:p w14:paraId="0613259D" w14:textId="13061F6F" w:rsidR="009551F9" w:rsidRDefault="00431213">
      <w:pPr>
        <w:pStyle w:val="normal0"/>
        <w:numPr>
          <w:ilvl w:val="1"/>
          <w:numId w:val="1"/>
        </w:numPr>
        <w:spacing w:after="200"/>
        <w:ind w:hanging="359"/>
        <w:contextualSpacing/>
        <w:rPr>
          <w:ins w:id="135" w:author="Matt Price" w:date="2013-10-09T11:32:00Z"/>
        </w:rPr>
      </w:pPr>
      <w:r>
        <w:t xml:space="preserve">Only log one </w:t>
      </w:r>
      <w:ins w:id="136" w:author="Matt Price" w:date="2013-10-09T11:32:00Z">
        <w:r w:rsidR="009551F9">
          <w:t xml:space="preserve">random </w:t>
        </w:r>
      </w:ins>
      <w:r>
        <w:t>assessment per day. If the person makes an entry, then no</w:t>
      </w:r>
      <w:ins w:id="137" w:author="Matt Price" w:date="2013-10-09T16:00:00Z">
        <w:r w:rsidR="00D529AA">
          <w:t xml:space="preserve"> random</w:t>
        </w:r>
      </w:ins>
      <w:r>
        <w:t xml:space="preserve"> more monitoring for that day.</w:t>
      </w:r>
    </w:p>
    <w:p w14:paraId="3BC95DF1" w14:textId="680E917C" w:rsidR="00C708AE" w:rsidRDefault="009551F9">
      <w:pPr>
        <w:pStyle w:val="normal0"/>
        <w:numPr>
          <w:ilvl w:val="1"/>
          <w:numId w:val="1"/>
        </w:numPr>
        <w:spacing w:after="200"/>
        <w:ind w:hanging="359"/>
        <w:contextualSpacing/>
        <w:rPr>
          <w:ins w:id="138" w:author="Matt Price" w:date="2013-10-09T11:34:00Z"/>
        </w:rPr>
      </w:pPr>
      <w:ins w:id="139" w:author="Matt Price" w:date="2013-10-09T11:32:00Z">
        <w:r>
          <w:t xml:space="preserve">A second assessment will appear every day between the hours of 7PM </w:t>
        </w:r>
      </w:ins>
      <w:ins w:id="140" w:author="Matt Price" w:date="2013-10-09T11:33:00Z">
        <w:r>
          <w:t>–</w:t>
        </w:r>
      </w:ins>
      <w:ins w:id="141" w:author="Matt Price" w:date="2013-10-09T11:32:00Z">
        <w:r>
          <w:t xml:space="preserve"> 10P</w:t>
        </w:r>
      </w:ins>
      <w:ins w:id="142" w:author="Matt Price" w:date="2013-10-09T11:33:00Z">
        <w:r>
          <w:t xml:space="preserve">M. This assessment will ask the same questions but </w:t>
        </w:r>
      </w:ins>
      <w:ins w:id="143" w:author="Matt Price" w:date="2013-10-09T11:34:00Z">
        <w:r w:rsidR="00C708AE">
          <w:t>anchored to the day</w:t>
        </w:r>
      </w:ins>
      <w:ins w:id="144" w:author="Matt Price" w:date="2013-10-09T11:33:00Z">
        <w:r>
          <w:t>.</w:t>
        </w:r>
      </w:ins>
      <w:ins w:id="145" w:author="Matt Price" w:date="2013-10-09T16:00:00Z">
        <w:r w:rsidR="00D529AA">
          <w:t xml:space="preserve"> This appears regardless of whether or not they did the random assessment. </w:t>
        </w:r>
      </w:ins>
    </w:p>
    <w:p w14:paraId="0DBB2DC5" w14:textId="369228B1" w:rsidR="00711867" w:rsidRDefault="00C708AE">
      <w:pPr>
        <w:pStyle w:val="normal0"/>
        <w:numPr>
          <w:ilvl w:val="2"/>
          <w:numId w:val="1"/>
        </w:numPr>
        <w:spacing w:after="200"/>
        <w:ind w:hanging="360"/>
        <w:contextualSpacing/>
        <w:pPrChange w:id="146" w:author="Matt Price" w:date="2013-10-09T11:34:00Z">
          <w:pPr>
            <w:pStyle w:val="normal0"/>
            <w:numPr>
              <w:ilvl w:val="1"/>
              <w:numId w:val="1"/>
            </w:numPr>
            <w:spacing w:after="200"/>
            <w:ind w:left="1440" w:hanging="359"/>
            <w:contextualSpacing/>
          </w:pPr>
        </w:pPrChange>
      </w:pPr>
      <w:ins w:id="147" w:author="Matt Price" w:date="2013-10-09T11:34:00Z">
        <w:r>
          <w:t>“</w:t>
        </w:r>
        <w:r w:rsidR="0081055C">
          <w:t>On average, h</w:t>
        </w:r>
        <w:r>
          <w:t>ow much pain were you in today?”</w:t>
        </w:r>
      </w:ins>
      <w:ins w:id="148" w:author="Matt Price" w:date="2013-10-09T11:33:00Z">
        <w:r w:rsidR="009551F9">
          <w:t xml:space="preserve"> </w:t>
        </w:r>
      </w:ins>
      <w:r w:rsidR="00431213">
        <w:t xml:space="preserve"> </w:t>
      </w:r>
    </w:p>
    <w:p w14:paraId="60D794F6" w14:textId="4CF7A185" w:rsidR="00711867" w:rsidRDefault="00431213">
      <w:pPr>
        <w:pStyle w:val="normal0"/>
        <w:numPr>
          <w:ilvl w:val="0"/>
          <w:numId w:val="1"/>
        </w:numPr>
        <w:spacing w:after="200"/>
        <w:ind w:hanging="359"/>
        <w:contextualSpacing/>
      </w:pPr>
      <w:r>
        <w:t>Graphs</w:t>
      </w:r>
      <w:ins w:id="149" w:author="Matt Price" w:date="2013-10-09T16:01:00Z">
        <w:r w:rsidR="00A44D12">
          <w:t xml:space="preserve"> (OPTIONAL)</w:t>
        </w:r>
      </w:ins>
    </w:p>
    <w:p w14:paraId="497A9CA0" w14:textId="77777777" w:rsidR="00711867" w:rsidRDefault="00431213">
      <w:pPr>
        <w:pStyle w:val="normal0"/>
        <w:numPr>
          <w:ilvl w:val="1"/>
          <w:numId w:val="1"/>
        </w:numPr>
        <w:spacing w:after="200"/>
        <w:ind w:hanging="359"/>
        <w:contextualSpacing/>
      </w:pPr>
      <w:r>
        <w:t xml:space="preserve">Graph data that has been entered as line/bar graph </w:t>
      </w:r>
    </w:p>
    <w:p w14:paraId="7FD7783E" w14:textId="77777777" w:rsidR="00711867" w:rsidRDefault="00431213">
      <w:pPr>
        <w:pStyle w:val="normal0"/>
        <w:numPr>
          <w:ilvl w:val="1"/>
          <w:numId w:val="1"/>
        </w:numPr>
        <w:spacing w:after="200"/>
        <w:ind w:hanging="359"/>
        <w:contextualSpacing/>
      </w:pPr>
      <w:r>
        <w:t xml:space="preserve">Provide line/bar graphs for each symptom that is monitored </w:t>
      </w:r>
    </w:p>
    <w:p w14:paraId="082CE5BA" w14:textId="77777777" w:rsidR="00711867" w:rsidRDefault="00431213">
      <w:pPr>
        <w:pStyle w:val="normal0"/>
        <w:numPr>
          <w:ilvl w:val="1"/>
          <w:numId w:val="1"/>
        </w:numPr>
        <w:spacing w:after="200"/>
        <w:ind w:hanging="359"/>
        <w:contextualSpacing/>
      </w:pPr>
      <w:r>
        <w:t>Each bar/dot on the graph should be the color that it was logged</w:t>
      </w:r>
    </w:p>
    <w:p w14:paraId="3D75C625" w14:textId="77777777" w:rsidR="00711867" w:rsidRDefault="00431213">
      <w:pPr>
        <w:pStyle w:val="normal0"/>
        <w:numPr>
          <w:ilvl w:val="1"/>
          <w:numId w:val="1"/>
        </w:numPr>
        <w:spacing w:after="200"/>
        <w:ind w:hanging="359"/>
        <w:contextualSpacing/>
      </w:pPr>
      <w:r>
        <w:t xml:space="preserve">Provide overall score which is the average of all the different domains </w:t>
      </w:r>
    </w:p>
    <w:p w14:paraId="6A3F4E68" w14:textId="52FC3951" w:rsidR="00711867" w:rsidRDefault="00431213">
      <w:pPr>
        <w:pStyle w:val="normal0"/>
        <w:numPr>
          <w:ilvl w:val="0"/>
          <w:numId w:val="1"/>
        </w:numPr>
        <w:spacing w:after="200"/>
        <w:ind w:hanging="359"/>
        <w:contextualSpacing/>
      </w:pPr>
      <w:r>
        <w:t>Help</w:t>
      </w:r>
      <w:ins w:id="150" w:author="Matt Price" w:date="2013-10-09T16:01:00Z">
        <w:r w:rsidR="00A44D12">
          <w:t xml:space="preserve"> (OPTIONAL)</w:t>
        </w:r>
      </w:ins>
    </w:p>
    <w:p w14:paraId="19AFEB3D" w14:textId="77777777" w:rsidR="00711867" w:rsidRDefault="00431213">
      <w:pPr>
        <w:pStyle w:val="normal0"/>
        <w:numPr>
          <w:ilvl w:val="1"/>
          <w:numId w:val="1"/>
        </w:numPr>
        <w:spacing w:after="200"/>
        <w:ind w:hanging="359"/>
        <w:contextualSpacing/>
      </w:pPr>
      <w:r>
        <w:t>Tips and advice about how to deal with common issues</w:t>
      </w:r>
    </w:p>
    <w:p w14:paraId="73639FC8" w14:textId="3958EB63" w:rsidR="003F3FD4" w:rsidRDefault="003F3FD4" w:rsidP="003F3FD4">
      <w:pPr>
        <w:pStyle w:val="normal0"/>
        <w:numPr>
          <w:ilvl w:val="1"/>
          <w:numId w:val="1"/>
        </w:numPr>
        <w:spacing w:after="200"/>
        <w:ind w:hanging="359"/>
        <w:contextualSpacing/>
      </w:pPr>
      <w:r>
        <w:t>Will be static screens and potentially premade video clips</w:t>
      </w:r>
    </w:p>
    <w:p w14:paraId="09AA28C6" w14:textId="769A15C5" w:rsidR="003F3FD4" w:rsidRDefault="003F3FD4" w:rsidP="008D70F6">
      <w:pPr>
        <w:pStyle w:val="normal0"/>
        <w:numPr>
          <w:ilvl w:val="0"/>
          <w:numId w:val="1"/>
        </w:numPr>
        <w:tabs>
          <w:tab w:val="left" w:pos="810"/>
        </w:tabs>
        <w:spacing w:after="200"/>
        <w:ind w:left="0"/>
        <w:contextualSpacing/>
      </w:pPr>
      <w:r>
        <w:t>Settings</w:t>
      </w:r>
    </w:p>
    <w:p w14:paraId="10422F2A" w14:textId="24970A22" w:rsidR="008D70F6" w:rsidRDefault="008D70F6" w:rsidP="008D70F6">
      <w:pPr>
        <w:pStyle w:val="normal0"/>
        <w:numPr>
          <w:ilvl w:val="1"/>
          <w:numId w:val="1"/>
        </w:numPr>
        <w:spacing w:after="200"/>
        <w:ind w:left="1080" w:firstLine="0"/>
        <w:contextualSpacing/>
      </w:pPr>
      <w:r>
        <w:t>Options to chan</w:t>
      </w:r>
      <w:r w:rsidR="001938F2">
        <w:t>ge the frequency of reminders (1</w:t>
      </w:r>
      <w:r>
        <w:t>-5)</w:t>
      </w:r>
    </w:p>
    <w:p w14:paraId="561816D4" w14:textId="20B9C223" w:rsidR="008D70F6" w:rsidRPr="00782DB9" w:rsidRDefault="008D70F6" w:rsidP="008D70F6">
      <w:pPr>
        <w:pStyle w:val="normal0"/>
        <w:numPr>
          <w:ilvl w:val="1"/>
          <w:numId w:val="1"/>
        </w:numPr>
        <w:spacing w:after="200"/>
        <w:ind w:left="1080" w:firstLine="0"/>
        <w:contextualSpacing/>
        <w:rPr>
          <w:strike/>
          <w:rPrChange w:id="151" w:author="Matt Price" w:date="2013-10-09T11:37:00Z">
            <w:rPr/>
          </w:rPrChange>
        </w:rPr>
      </w:pPr>
      <w:r w:rsidRPr="00782DB9">
        <w:rPr>
          <w:strike/>
          <w:rPrChange w:id="152" w:author="Matt Price" w:date="2013-10-09T11:37:00Z">
            <w:rPr/>
          </w:rPrChange>
        </w:rPr>
        <w:t>Option to change the number of ratings per day (1-3)</w:t>
      </w:r>
    </w:p>
    <w:p w14:paraId="65CA660C" w14:textId="31E29F95" w:rsidR="008D70F6" w:rsidRDefault="008D70F6" w:rsidP="008D70F6">
      <w:pPr>
        <w:pStyle w:val="normal0"/>
        <w:numPr>
          <w:ilvl w:val="1"/>
          <w:numId w:val="1"/>
        </w:numPr>
        <w:spacing w:after="200"/>
        <w:ind w:left="1080" w:firstLine="0"/>
        <w:contextualSpacing/>
      </w:pPr>
      <w:r>
        <w:t>Option to change demographics that were entered initially</w:t>
      </w:r>
    </w:p>
    <w:p w14:paraId="11598226" w14:textId="482D6BF8" w:rsidR="008D70F6" w:rsidRDefault="008D70F6" w:rsidP="008D70F6">
      <w:pPr>
        <w:pStyle w:val="normal0"/>
        <w:numPr>
          <w:ilvl w:val="1"/>
          <w:numId w:val="1"/>
        </w:numPr>
        <w:spacing w:after="200"/>
        <w:ind w:left="1080" w:firstLine="0"/>
        <w:contextualSpacing/>
      </w:pPr>
      <w:r>
        <w:t>Option to change color scheme (?)</w:t>
      </w:r>
    </w:p>
    <w:p w14:paraId="1193D8D2" w14:textId="59FE1BAD" w:rsidR="008D70F6" w:rsidRDefault="001938F2" w:rsidP="008D70F6">
      <w:pPr>
        <w:pStyle w:val="normal0"/>
        <w:numPr>
          <w:ilvl w:val="1"/>
          <w:numId w:val="1"/>
        </w:numPr>
        <w:spacing w:after="200"/>
        <w:ind w:left="1080" w:firstLine="0"/>
        <w:contextualSpacing/>
        <w:rPr>
          <w:ins w:id="153" w:author="Matt Price" w:date="2013-10-09T11:37:00Z"/>
        </w:rPr>
      </w:pPr>
      <w:r>
        <w:t>Option to turn off reminders (should be big for folks that want to opt out early on)</w:t>
      </w:r>
    </w:p>
    <w:p w14:paraId="3B84165B" w14:textId="57F555A2" w:rsidR="00782DB9" w:rsidRDefault="00782DB9">
      <w:pPr>
        <w:pStyle w:val="normal0"/>
        <w:numPr>
          <w:ilvl w:val="0"/>
          <w:numId w:val="1"/>
        </w:numPr>
        <w:spacing w:after="200"/>
        <w:ind w:hanging="360"/>
        <w:contextualSpacing/>
        <w:rPr>
          <w:ins w:id="154" w:author="Matt Price" w:date="2013-10-09T11:37:00Z"/>
        </w:rPr>
        <w:pPrChange w:id="155" w:author="Matt Price" w:date="2013-10-09T11:37:00Z">
          <w:pPr>
            <w:pStyle w:val="normal0"/>
            <w:numPr>
              <w:ilvl w:val="1"/>
              <w:numId w:val="1"/>
            </w:numPr>
            <w:spacing w:after="200"/>
            <w:ind w:left="1080" w:firstLine="1080"/>
            <w:contextualSpacing/>
          </w:pPr>
        </w:pPrChange>
      </w:pPr>
      <w:ins w:id="156" w:author="Matt Price" w:date="2013-10-09T11:38:00Z">
        <w:r>
          <w:t>Do Not Disturb</w:t>
        </w:r>
      </w:ins>
    </w:p>
    <w:p w14:paraId="555A6AB6" w14:textId="1F6AC18D" w:rsidR="00782DB9" w:rsidRDefault="00782DB9">
      <w:pPr>
        <w:pStyle w:val="normal0"/>
        <w:numPr>
          <w:ilvl w:val="1"/>
          <w:numId w:val="1"/>
        </w:numPr>
        <w:spacing w:after="200"/>
        <w:ind w:hanging="360"/>
        <w:contextualSpacing/>
        <w:rPr>
          <w:ins w:id="157" w:author="Matt Price" w:date="2013-10-09T11:38:00Z"/>
        </w:rPr>
        <w:pPrChange w:id="158" w:author="Matt Price" w:date="2013-10-09T11:37:00Z">
          <w:pPr>
            <w:pStyle w:val="normal0"/>
            <w:numPr>
              <w:ilvl w:val="1"/>
              <w:numId w:val="1"/>
            </w:numPr>
            <w:spacing w:after="200"/>
            <w:ind w:left="1080" w:firstLine="1080"/>
            <w:contextualSpacing/>
          </w:pPr>
        </w:pPrChange>
      </w:pPr>
      <w:ins w:id="159" w:author="Matt Price" w:date="2013-10-09T11:38:00Z">
        <w:r>
          <w:t xml:space="preserve">Overview: </w:t>
        </w:r>
      </w:ins>
      <w:ins w:id="160" w:author="Matt Price" w:date="2013-10-09T11:37:00Z">
        <w:r>
          <w:t xml:space="preserve">This feature stops the use of app for a given period of time. This should be </w:t>
        </w:r>
      </w:ins>
      <w:ins w:id="161" w:author="Matt Price" w:date="2013-10-09T11:38:00Z">
        <w:r>
          <w:t>thought</w:t>
        </w:r>
      </w:ins>
      <w:ins w:id="162" w:author="Matt Price" w:date="2013-10-09T11:37:00Z">
        <w:r>
          <w:t xml:space="preserve"> </w:t>
        </w:r>
      </w:ins>
      <w:ins w:id="163" w:author="Matt Price" w:date="2013-10-09T11:38:00Z">
        <w:r>
          <w:t xml:space="preserve">of as a “do not disturb” feature to be used when the participant will be unable to complete an assessment for a given period of time. </w:t>
        </w:r>
      </w:ins>
    </w:p>
    <w:p w14:paraId="02876643" w14:textId="7B684CF3" w:rsidR="00782DB9" w:rsidRDefault="00782DB9">
      <w:pPr>
        <w:pStyle w:val="normal0"/>
        <w:numPr>
          <w:ilvl w:val="1"/>
          <w:numId w:val="1"/>
        </w:numPr>
        <w:spacing w:after="200"/>
        <w:ind w:hanging="360"/>
        <w:contextualSpacing/>
        <w:rPr>
          <w:ins w:id="164" w:author="Matt Price" w:date="2013-10-09T11:38:00Z"/>
        </w:rPr>
        <w:pPrChange w:id="165" w:author="Matt Price" w:date="2013-10-09T11:37:00Z">
          <w:pPr>
            <w:pStyle w:val="normal0"/>
            <w:numPr>
              <w:ilvl w:val="1"/>
              <w:numId w:val="1"/>
            </w:numPr>
            <w:spacing w:after="200"/>
            <w:ind w:left="1080" w:firstLine="1080"/>
            <w:contextualSpacing/>
          </w:pPr>
        </w:pPrChange>
      </w:pPr>
      <w:ins w:id="166" w:author="Matt Price" w:date="2013-10-09T11:38:00Z">
        <w:r>
          <w:lastRenderedPageBreak/>
          <w:t xml:space="preserve">Should have a timer appear (use standard iPhone timer) to set how long the app should not trigger a reminder. </w:t>
        </w:r>
      </w:ins>
    </w:p>
    <w:p w14:paraId="5D901451" w14:textId="6B5D0B33" w:rsidR="00782DB9" w:rsidRDefault="00782DB9">
      <w:pPr>
        <w:pStyle w:val="normal0"/>
        <w:numPr>
          <w:ilvl w:val="1"/>
          <w:numId w:val="1"/>
        </w:numPr>
        <w:spacing w:after="200"/>
        <w:ind w:hanging="360"/>
        <w:contextualSpacing/>
        <w:pPrChange w:id="167" w:author="Matt Price" w:date="2013-10-09T11:37:00Z">
          <w:pPr>
            <w:pStyle w:val="normal0"/>
            <w:numPr>
              <w:ilvl w:val="1"/>
              <w:numId w:val="1"/>
            </w:numPr>
            <w:spacing w:after="200"/>
            <w:ind w:left="1080" w:firstLine="1080"/>
            <w:contextualSpacing/>
          </w:pPr>
        </w:pPrChange>
      </w:pPr>
      <w:ins w:id="168" w:author="Matt Price" w:date="2013-10-09T11:39:00Z">
        <w:r>
          <w:t xml:space="preserve">Option to end DND mode early (e.g., Set DND for 2 hours, but are able to respond after 1 hour, can stop DND). </w:t>
        </w:r>
      </w:ins>
    </w:p>
    <w:p w14:paraId="0CE03584" w14:textId="77777777" w:rsidR="00711867" w:rsidRDefault="00431213">
      <w:pPr>
        <w:pStyle w:val="normal0"/>
        <w:numPr>
          <w:ilvl w:val="0"/>
          <w:numId w:val="1"/>
        </w:numPr>
        <w:spacing w:after="200"/>
        <w:ind w:hanging="359"/>
        <w:contextualSpacing/>
      </w:pPr>
      <w:r>
        <w:t xml:space="preserve">Demographic log </w:t>
      </w:r>
    </w:p>
    <w:p w14:paraId="1071BED4" w14:textId="07BBC113" w:rsidR="00711867" w:rsidRDefault="00431213">
      <w:pPr>
        <w:pStyle w:val="normal0"/>
        <w:numPr>
          <w:ilvl w:val="1"/>
          <w:numId w:val="1"/>
        </w:numPr>
        <w:spacing w:after="200"/>
        <w:ind w:hanging="359"/>
        <w:contextualSpacing/>
      </w:pPr>
      <w:r>
        <w:t>Appears when app is first used</w:t>
      </w:r>
      <w:r w:rsidR="00A60193">
        <w:t xml:space="preserve"> and not again</w:t>
      </w:r>
    </w:p>
    <w:p w14:paraId="76B2957E" w14:textId="77777777" w:rsidR="00711867" w:rsidRDefault="00431213">
      <w:pPr>
        <w:pStyle w:val="normal0"/>
        <w:numPr>
          <w:ilvl w:val="1"/>
          <w:numId w:val="1"/>
        </w:numPr>
        <w:spacing w:after="200"/>
        <w:ind w:hanging="359"/>
        <w:contextualSpacing/>
      </w:pPr>
      <w:r>
        <w:t>Asks for age, gender, race, trauma type (MVA, gunshot, sexual assault, physical assault, other - write in), health insurance carrier</w:t>
      </w:r>
    </w:p>
    <w:p w14:paraId="3C1DF1BE" w14:textId="77777777" w:rsidR="00711867" w:rsidRDefault="00431213">
      <w:pPr>
        <w:pStyle w:val="normal0"/>
        <w:numPr>
          <w:ilvl w:val="1"/>
          <w:numId w:val="1"/>
        </w:numPr>
        <w:spacing w:after="200"/>
        <w:ind w:hanging="359"/>
        <w:contextualSpacing/>
      </w:pPr>
      <w:r>
        <w:t>Can be changed in the settings tab</w:t>
      </w:r>
    </w:p>
    <w:p w14:paraId="64D0120A" w14:textId="77777777" w:rsidR="00711867" w:rsidRDefault="00711867">
      <w:pPr>
        <w:pStyle w:val="normal0"/>
        <w:spacing w:after="200"/>
      </w:pPr>
    </w:p>
    <w:p w14:paraId="1D50F5C2" w14:textId="77777777" w:rsidR="00711867" w:rsidRDefault="00431213">
      <w:pPr>
        <w:pStyle w:val="normal0"/>
      </w:pPr>
      <w:r>
        <w:br w:type="page"/>
      </w:r>
    </w:p>
    <w:p w14:paraId="45F0CB13" w14:textId="77777777" w:rsidR="00711867" w:rsidRDefault="00711867">
      <w:pPr>
        <w:pStyle w:val="normal0"/>
        <w:spacing w:after="200"/>
      </w:pPr>
    </w:p>
    <w:p w14:paraId="41AB6933" w14:textId="77777777" w:rsidR="00711867" w:rsidRDefault="00431213">
      <w:pPr>
        <w:pStyle w:val="normal0"/>
        <w:spacing w:after="200"/>
      </w:pPr>
      <w:r>
        <w:rPr>
          <w:b/>
          <w:u w:val="single"/>
        </w:rPr>
        <w:t>Additional Notes</w:t>
      </w:r>
    </w:p>
    <w:p w14:paraId="67EFA670" w14:textId="77777777" w:rsidR="00711867" w:rsidRDefault="00431213">
      <w:pPr>
        <w:pStyle w:val="normal0"/>
        <w:spacing w:after="200"/>
      </w:pPr>
      <w:r>
        <w:t xml:space="preserve">Slider to monitor symptoms. </w:t>
      </w:r>
    </w:p>
    <w:p w14:paraId="6FD0F984" w14:textId="77777777" w:rsidR="00711867" w:rsidRDefault="00431213">
      <w:pPr>
        <w:pStyle w:val="normal0"/>
        <w:spacing w:after="200"/>
      </w:pPr>
      <w:r>
        <w:t>Way to remind individuals to enter symptoms. Should be on random schedule. With up to three reminders per day.</w:t>
      </w:r>
    </w:p>
    <w:p w14:paraId="3F012D32" w14:textId="77777777" w:rsidR="00711867" w:rsidRDefault="00431213">
      <w:pPr>
        <w:pStyle w:val="normal0"/>
        <w:spacing w:after="200"/>
      </w:pPr>
      <w:r>
        <w:t>Thank them for making a reminder each time. Need to make it seem as though they are communicating with someone. No one likes to put data into the black hole. (Text message study with effective because text messages communication. App communication is not something that is normative yet.) To that point maybe have a reminder to say that app has been sent to hospital and reviewed. Would be great to actually have this correspond with wind databases checked by a provider.</w:t>
      </w:r>
    </w:p>
    <w:p w14:paraId="2B2FB4E7" w14:textId="0956C1BD" w:rsidR="00711867" w:rsidRDefault="00431213">
      <w:pPr>
        <w:pStyle w:val="normal0"/>
        <w:spacing w:after="200"/>
      </w:pPr>
      <w:r>
        <w:t xml:space="preserve">Transmission of data over secure protocol. Best it could be done immediately. But could be done via email or connection </w:t>
      </w:r>
      <w:r w:rsidR="008F1600">
        <w:t>to computer</w:t>
      </w:r>
      <w:r>
        <w:t>. All apps will have data plans and sell connections. Probably easier to send us email. Over secure connection.</w:t>
      </w:r>
    </w:p>
    <w:p w14:paraId="603BBE4F" w14:textId="77777777" w:rsidR="00711867" w:rsidRDefault="00431213">
      <w:pPr>
        <w:pStyle w:val="normal0"/>
        <w:spacing w:after="200"/>
      </w:pPr>
      <w:r>
        <w:t xml:space="preserve">Slider background changes color with increase or decrease in symptoms. Red most severe green least severe. </w:t>
      </w:r>
    </w:p>
    <w:p w14:paraId="6F00C5F9" w14:textId="77777777" w:rsidR="00711867" w:rsidRDefault="00431213">
      <w:pPr>
        <w:pStyle w:val="normal0"/>
        <w:spacing w:after="200"/>
      </w:pPr>
      <w:r>
        <w:t>Face corresponds to slider as well. Happy face least severe :-( most severe. Maybe use emotional identification faces to help with this.</w:t>
      </w:r>
    </w:p>
    <w:p w14:paraId="0BB7C32B" w14:textId="77777777" w:rsidR="00711867" w:rsidRDefault="00431213">
      <w:pPr>
        <w:pStyle w:val="normal0"/>
        <w:spacing w:after="200"/>
      </w:pPr>
      <w:r>
        <w:t>Tracking based on symptom report. Dot reflected color of symptoms. Can superimpose happy faces above each dot</w:t>
      </w:r>
    </w:p>
    <w:p w14:paraId="23C6F6B4" w14:textId="77777777" w:rsidR="00711867" w:rsidRDefault="00431213">
      <w:pPr>
        <w:pStyle w:val="normal0"/>
        <w:spacing w:after="200"/>
      </w:pPr>
      <w:r>
        <w:t>Way to aggregate symptoms across all domains. Can look at domain or average of each domain.</w:t>
      </w:r>
    </w:p>
    <w:p w14:paraId="22F32611" w14:textId="77777777" w:rsidR="00711867" w:rsidRDefault="00431213">
      <w:pPr>
        <w:pStyle w:val="normal0"/>
        <w:spacing w:after="200"/>
      </w:pPr>
      <w:r>
        <w:t>Opening screen asks for demographic information (age, gender, race, trauma type).Goal of this piece is to create a large database of recovery trajectories for different subgroups. Way to aggregate data across different factors.</w:t>
      </w:r>
    </w:p>
    <w:p w14:paraId="65082960" w14:textId="77777777" w:rsidR="00711867" w:rsidRDefault="00431213">
      <w:pPr>
        <w:pStyle w:val="normal0"/>
        <w:spacing w:after="200"/>
      </w:pPr>
      <w:r>
        <w:t>Also collect insurance information. Must make it clear that insurance information will not be transmitted. The purpose of the insurance pieces to identify potential providers down the line who may be helpful to them.</w:t>
      </w:r>
    </w:p>
    <w:p w14:paraId="0528217E" w14:textId="77777777" w:rsidR="00711867" w:rsidRDefault="00431213">
      <w:pPr>
        <w:pStyle w:val="normal0"/>
        <w:spacing w:after="200"/>
      </w:pPr>
      <w:r>
        <w:t>Potential way to use aggregates to show normative recovery line. Help individual see where they are relative to other people who have been through similar experiences and have similar demographics.</w:t>
      </w:r>
    </w:p>
    <w:p w14:paraId="6F999B8A" w14:textId="77777777" w:rsidR="00711867" w:rsidRDefault="00431213">
      <w:pPr>
        <w:pStyle w:val="normal0"/>
        <w:spacing w:after="200"/>
      </w:pPr>
      <w:r>
        <w:t>Tone of whole app should be conversational and friendly. Not clinical.</w:t>
      </w:r>
    </w:p>
    <w:p w14:paraId="72F0E2E2" w14:textId="77777777" w:rsidR="00711867" w:rsidRDefault="00431213">
      <w:pPr>
        <w:pStyle w:val="normal0"/>
        <w:spacing w:after="200"/>
      </w:pPr>
      <w:r>
        <w:t>Feedback should be given based on ratings. Just encouraging to start. Real strategies to take place after a few six sets of negative comments. Could be reflective of how the doctor feels about the person – I'm happy you're doing better! Or sounds like this is a tough time for you. To make sure that the supportive comments don't come across as potentially condescending – focus group this.</w:t>
      </w:r>
    </w:p>
    <w:p w14:paraId="1E3CEBB8" w14:textId="77777777" w:rsidR="00711867" w:rsidRDefault="00431213">
      <w:pPr>
        <w:pStyle w:val="normal0"/>
        <w:spacing w:after="200"/>
      </w:pPr>
      <w:r>
        <w:t>Will definitely need to do usability study. With about 10 or so individuals. Perhaps 10 in the lab. And then another 10 of actual patients.</w:t>
      </w:r>
    </w:p>
    <w:p w14:paraId="222BAFD0" w14:textId="77777777" w:rsidR="00711867" w:rsidRDefault="00431213">
      <w:pPr>
        <w:pStyle w:val="normal0"/>
        <w:spacing w:after="200"/>
      </w:pPr>
      <w:r>
        <w:t>Map of providers? Would be ultimate sequence. But could be challenging at this point.</w:t>
      </w:r>
    </w:p>
    <w:p w14:paraId="01047A5C" w14:textId="77777777" w:rsidR="00711867" w:rsidRDefault="00431213">
      <w:pPr>
        <w:pStyle w:val="normal0"/>
        <w:spacing w:after="200"/>
      </w:pPr>
      <w:r>
        <w:t xml:space="preserve">Need to develop a reward system to incentivize recovery data entry. Some type of point system? Or perhaps some type of incentive in the community. Give card to Amazon? Or Walmart? Or city market? Maybe as a raffle? Every five data point entered get to a raffle ticket. And at the end of every month we get out three $10 </w:t>
      </w:r>
      <w:r>
        <w:lastRenderedPageBreak/>
        <w:t>Amazon gift cards. Person with more tickets get higher chances of winning. Need to figure out sustainable plan for keeping the gift cards in place. The could be worth it for incentives. Don't want to encourage people to do this forever. Although that would be great data collection!</w:t>
      </w:r>
    </w:p>
    <w:p w14:paraId="23D6CCF4" w14:textId="77777777" w:rsidR="00711867" w:rsidRDefault="00431213">
      <w:pPr>
        <w:pStyle w:val="normal0"/>
        <w:spacing w:after="200"/>
      </w:pPr>
      <w:r>
        <w:t>Leader boards? Probably not because of confidentiality issues.</w:t>
      </w:r>
    </w:p>
    <w:p w14:paraId="02816298" w14:textId="77777777" w:rsidR="00711867" w:rsidRDefault="00431213">
      <w:pPr>
        <w:pStyle w:val="normal0"/>
        <w:spacing w:after="200"/>
      </w:pPr>
      <w:r>
        <w:t>Opportunities for social connections? Or other type of social networking integration? Like Facebook or Twitter? Potentially could be used to incentivize data entry unclear how to do this without breaking confidentiality.</w:t>
      </w:r>
    </w:p>
    <w:p w14:paraId="22947810" w14:textId="48EAA27C" w:rsidR="00711867" w:rsidRDefault="00711867">
      <w:pPr>
        <w:pStyle w:val="normal0"/>
        <w:spacing w:after="200"/>
      </w:pPr>
    </w:p>
    <w:sectPr w:rsidR="00711867" w:rsidSect="00084F7F">
      <w:pgSz w:w="12240" w:h="15840"/>
      <w:pgMar w:top="720" w:right="720" w:bottom="720" w:left="72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tt Price" w:date="2013-10-09T15:51:00Z" w:initials="MP">
    <w:p w14:paraId="37DED641" w14:textId="04DB3B97" w:rsidR="00964F05" w:rsidRDefault="00964F05">
      <w:pPr>
        <w:pStyle w:val="CommentText"/>
      </w:pPr>
      <w:ins w:id="28" w:author="Matt Price" w:date="2013-10-09T11:25:00Z">
        <w:r>
          <w:rPr>
            <w:rStyle w:val="CommentReference"/>
          </w:rPr>
          <w:annotationRef/>
        </w:r>
      </w:ins>
      <w:r>
        <w:t xml:space="preserve">This change was made to simplify the user experience. </w:t>
      </w:r>
      <w:r w:rsidR="00621ACF">
        <w:t>3 is a maximum that should be presented to avoid feeling overwhelmed</w:t>
      </w:r>
    </w:p>
  </w:comment>
  <w:comment w:id="35" w:author="Matt Price" w:date="2013-10-09T11:28:00Z" w:initials="MP">
    <w:p w14:paraId="0C8C2F56" w14:textId="2CE5A234" w:rsidR="00964F05" w:rsidRDefault="00964F05">
      <w:pPr>
        <w:pStyle w:val="CommentText"/>
      </w:pPr>
      <w:r>
        <w:rPr>
          <w:rStyle w:val="CommentReference"/>
        </w:rPr>
        <w:annotationRef/>
      </w:r>
      <w:r>
        <w:t>The color component is removed because giving feedback will bias responses towards the positive.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B1C0D" w14:textId="77777777" w:rsidR="00C15967" w:rsidRDefault="00C15967" w:rsidP="00C15967">
      <w:r>
        <w:separator/>
      </w:r>
    </w:p>
  </w:endnote>
  <w:endnote w:type="continuationSeparator" w:id="0">
    <w:p w14:paraId="4295CE78" w14:textId="77777777" w:rsidR="00C15967" w:rsidRDefault="00C15967" w:rsidP="00C1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Courier New"/>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4C6A2" w14:textId="77777777" w:rsidR="00C15967" w:rsidRDefault="00C15967" w:rsidP="00C15967">
      <w:r>
        <w:separator/>
      </w:r>
    </w:p>
  </w:footnote>
  <w:footnote w:type="continuationSeparator" w:id="0">
    <w:p w14:paraId="73BFF3FC" w14:textId="77777777" w:rsidR="00C15967" w:rsidRDefault="00C15967" w:rsidP="00C159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603B"/>
    <w:multiLevelType w:val="multilevel"/>
    <w:tmpl w:val="E8606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626EEC"/>
    <w:multiLevelType w:val="hybridMultilevel"/>
    <w:tmpl w:val="2C2A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1867"/>
    <w:rsid w:val="00084F7F"/>
    <w:rsid w:val="001938F2"/>
    <w:rsid w:val="0023441E"/>
    <w:rsid w:val="002946EA"/>
    <w:rsid w:val="002E350E"/>
    <w:rsid w:val="00323537"/>
    <w:rsid w:val="003538FC"/>
    <w:rsid w:val="003F3FD4"/>
    <w:rsid w:val="00431213"/>
    <w:rsid w:val="004819AB"/>
    <w:rsid w:val="004F1720"/>
    <w:rsid w:val="004F1ADF"/>
    <w:rsid w:val="005A740A"/>
    <w:rsid w:val="00621ACF"/>
    <w:rsid w:val="00652D51"/>
    <w:rsid w:val="006868D2"/>
    <w:rsid w:val="006900E1"/>
    <w:rsid w:val="006F0A4E"/>
    <w:rsid w:val="00711867"/>
    <w:rsid w:val="00715116"/>
    <w:rsid w:val="00777DC4"/>
    <w:rsid w:val="00782DB9"/>
    <w:rsid w:val="00784039"/>
    <w:rsid w:val="007D1683"/>
    <w:rsid w:val="0081055C"/>
    <w:rsid w:val="008A0CD7"/>
    <w:rsid w:val="008D70F6"/>
    <w:rsid w:val="008F1600"/>
    <w:rsid w:val="0090168E"/>
    <w:rsid w:val="009551F9"/>
    <w:rsid w:val="00964F05"/>
    <w:rsid w:val="009D6969"/>
    <w:rsid w:val="00A44D12"/>
    <w:rsid w:val="00A60193"/>
    <w:rsid w:val="00B11B2D"/>
    <w:rsid w:val="00B472B3"/>
    <w:rsid w:val="00B913BC"/>
    <w:rsid w:val="00BD36C6"/>
    <w:rsid w:val="00C15967"/>
    <w:rsid w:val="00C65A37"/>
    <w:rsid w:val="00C66038"/>
    <w:rsid w:val="00C708AE"/>
    <w:rsid w:val="00C86F7C"/>
    <w:rsid w:val="00CB53CE"/>
    <w:rsid w:val="00CF1010"/>
    <w:rsid w:val="00D529AA"/>
    <w:rsid w:val="00D60318"/>
    <w:rsid w:val="00EE4F01"/>
    <w:rsid w:val="00F537EF"/>
    <w:rsid w:val="00FF4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E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0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68E"/>
    <w:rPr>
      <w:rFonts w:ascii="Lucida Grande" w:hAnsi="Lucida Grande"/>
      <w:sz w:val="18"/>
      <w:szCs w:val="18"/>
    </w:rPr>
  </w:style>
  <w:style w:type="character" w:styleId="CommentReference">
    <w:name w:val="annotation reference"/>
    <w:basedOn w:val="DefaultParagraphFont"/>
    <w:uiPriority w:val="99"/>
    <w:semiHidden/>
    <w:unhideWhenUsed/>
    <w:rsid w:val="009D6969"/>
    <w:rPr>
      <w:sz w:val="18"/>
      <w:szCs w:val="18"/>
    </w:rPr>
  </w:style>
  <w:style w:type="paragraph" w:styleId="CommentText">
    <w:name w:val="annotation text"/>
    <w:basedOn w:val="Normal"/>
    <w:link w:val="CommentTextChar"/>
    <w:uiPriority w:val="99"/>
    <w:semiHidden/>
    <w:unhideWhenUsed/>
    <w:rsid w:val="009D6969"/>
  </w:style>
  <w:style w:type="character" w:customStyle="1" w:styleId="CommentTextChar">
    <w:name w:val="Comment Text Char"/>
    <w:basedOn w:val="DefaultParagraphFont"/>
    <w:link w:val="CommentText"/>
    <w:uiPriority w:val="99"/>
    <w:semiHidden/>
    <w:rsid w:val="009D6969"/>
  </w:style>
  <w:style w:type="paragraph" w:styleId="CommentSubject">
    <w:name w:val="annotation subject"/>
    <w:basedOn w:val="CommentText"/>
    <w:next w:val="CommentText"/>
    <w:link w:val="CommentSubjectChar"/>
    <w:uiPriority w:val="99"/>
    <w:semiHidden/>
    <w:unhideWhenUsed/>
    <w:rsid w:val="009D6969"/>
    <w:rPr>
      <w:b/>
      <w:bCs/>
      <w:sz w:val="20"/>
      <w:szCs w:val="20"/>
    </w:rPr>
  </w:style>
  <w:style w:type="character" w:customStyle="1" w:styleId="CommentSubjectChar">
    <w:name w:val="Comment Subject Char"/>
    <w:basedOn w:val="CommentTextChar"/>
    <w:link w:val="CommentSubject"/>
    <w:uiPriority w:val="99"/>
    <w:semiHidden/>
    <w:rsid w:val="009D6969"/>
    <w:rPr>
      <w:b/>
      <w:bCs/>
      <w:sz w:val="20"/>
      <w:szCs w:val="20"/>
    </w:rPr>
  </w:style>
  <w:style w:type="paragraph" w:styleId="Header">
    <w:name w:val="header"/>
    <w:basedOn w:val="Normal"/>
    <w:link w:val="HeaderChar"/>
    <w:uiPriority w:val="99"/>
    <w:unhideWhenUsed/>
    <w:rsid w:val="00C15967"/>
    <w:pPr>
      <w:tabs>
        <w:tab w:val="center" w:pos="4320"/>
        <w:tab w:val="right" w:pos="8640"/>
      </w:tabs>
    </w:pPr>
  </w:style>
  <w:style w:type="character" w:customStyle="1" w:styleId="HeaderChar">
    <w:name w:val="Header Char"/>
    <w:basedOn w:val="DefaultParagraphFont"/>
    <w:link w:val="Header"/>
    <w:uiPriority w:val="99"/>
    <w:rsid w:val="00C15967"/>
  </w:style>
  <w:style w:type="paragraph" w:styleId="Footer">
    <w:name w:val="footer"/>
    <w:basedOn w:val="Normal"/>
    <w:link w:val="FooterChar"/>
    <w:uiPriority w:val="99"/>
    <w:unhideWhenUsed/>
    <w:rsid w:val="00C15967"/>
    <w:pPr>
      <w:tabs>
        <w:tab w:val="center" w:pos="4320"/>
        <w:tab w:val="right" w:pos="8640"/>
      </w:tabs>
    </w:pPr>
  </w:style>
  <w:style w:type="character" w:customStyle="1" w:styleId="FooterChar">
    <w:name w:val="Footer Char"/>
    <w:basedOn w:val="DefaultParagraphFont"/>
    <w:link w:val="Footer"/>
    <w:uiPriority w:val="99"/>
    <w:rsid w:val="00C159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0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68E"/>
    <w:rPr>
      <w:rFonts w:ascii="Lucida Grande" w:hAnsi="Lucida Grande"/>
      <w:sz w:val="18"/>
      <w:szCs w:val="18"/>
    </w:rPr>
  </w:style>
  <w:style w:type="character" w:styleId="CommentReference">
    <w:name w:val="annotation reference"/>
    <w:basedOn w:val="DefaultParagraphFont"/>
    <w:uiPriority w:val="99"/>
    <w:semiHidden/>
    <w:unhideWhenUsed/>
    <w:rsid w:val="009D6969"/>
    <w:rPr>
      <w:sz w:val="18"/>
      <w:szCs w:val="18"/>
    </w:rPr>
  </w:style>
  <w:style w:type="paragraph" w:styleId="CommentText">
    <w:name w:val="annotation text"/>
    <w:basedOn w:val="Normal"/>
    <w:link w:val="CommentTextChar"/>
    <w:uiPriority w:val="99"/>
    <w:semiHidden/>
    <w:unhideWhenUsed/>
    <w:rsid w:val="009D6969"/>
  </w:style>
  <w:style w:type="character" w:customStyle="1" w:styleId="CommentTextChar">
    <w:name w:val="Comment Text Char"/>
    <w:basedOn w:val="DefaultParagraphFont"/>
    <w:link w:val="CommentText"/>
    <w:uiPriority w:val="99"/>
    <w:semiHidden/>
    <w:rsid w:val="009D6969"/>
  </w:style>
  <w:style w:type="paragraph" w:styleId="CommentSubject">
    <w:name w:val="annotation subject"/>
    <w:basedOn w:val="CommentText"/>
    <w:next w:val="CommentText"/>
    <w:link w:val="CommentSubjectChar"/>
    <w:uiPriority w:val="99"/>
    <w:semiHidden/>
    <w:unhideWhenUsed/>
    <w:rsid w:val="009D6969"/>
    <w:rPr>
      <w:b/>
      <w:bCs/>
      <w:sz w:val="20"/>
      <w:szCs w:val="20"/>
    </w:rPr>
  </w:style>
  <w:style w:type="character" w:customStyle="1" w:styleId="CommentSubjectChar">
    <w:name w:val="Comment Subject Char"/>
    <w:basedOn w:val="CommentTextChar"/>
    <w:link w:val="CommentSubject"/>
    <w:uiPriority w:val="99"/>
    <w:semiHidden/>
    <w:rsid w:val="009D6969"/>
    <w:rPr>
      <w:b/>
      <w:bCs/>
      <w:sz w:val="20"/>
      <w:szCs w:val="20"/>
    </w:rPr>
  </w:style>
  <w:style w:type="paragraph" w:styleId="Header">
    <w:name w:val="header"/>
    <w:basedOn w:val="Normal"/>
    <w:link w:val="HeaderChar"/>
    <w:uiPriority w:val="99"/>
    <w:unhideWhenUsed/>
    <w:rsid w:val="00C15967"/>
    <w:pPr>
      <w:tabs>
        <w:tab w:val="center" w:pos="4320"/>
        <w:tab w:val="right" w:pos="8640"/>
      </w:tabs>
    </w:pPr>
  </w:style>
  <w:style w:type="character" w:customStyle="1" w:styleId="HeaderChar">
    <w:name w:val="Header Char"/>
    <w:basedOn w:val="DefaultParagraphFont"/>
    <w:link w:val="Header"/>
    <w:uiPriority w:val="99"/>
    <w:rsid w:val="00C15967"/>
  </w:style>
  <w:style w:type="paragraph" w:styleId="Footer">
    <w:name w:val="footer"/>
    <w:basedOn w:val="Normal"/>
    <w:link w:val="FooterChar"/>
    <w:uiPriority w:val="99"/>
    <w:unhideWhenUsed/>
    <w:rsid w:val="00C15967"/>
    <w:pPr>
      <w:tabs>
        <w:tab w:val="center" w:pos="4320"/>
        <w:tab w:val="right" w:pos="8640"/>
      </w:tabs>
    </w:pPr>
  </w:style>
  <w:style w:type="character" w:customStyle="1" w:styleId="FooterChar">
    <w:name w:val="Footer Char"/>
    <w:basedOn w:val="DefaultParagraphFont"/>
    <w:link w:val="Footer"/>
    <w:uiPriority w:val="99"/>
    <w:rsid w:val="00C1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1427</Words>
  <Characters>8138</Characters>
  <Application>Microsoft Macintosh Word</Application>
  <DocSecurity>0</DocSecurity>
  <Lines>67</Lines>
  <Paragraphs>19</Paragraphs>
  <ScaleCrop>false</ScaleCrop>
  <Company>MUSC</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doc.docx</dc:title>
  <cp:lastModifiedBy>Matt Price</cp:lastModifiedBy>
  <cp:revision>38</cp:revision>
  <dcterms:created xsi:type="dcterms:W3CDTF">2013-10-09T15:13:00Z</dcterms:created>
  <dcterms:modified xsi:type="dcterms:W3CDTF">2013-10-09T20:11:00Z</dcterms:modified>
</cp:coreProperties>
</file>